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000" w:firstRow="0" w:lastRow="0" w:firstColumn="0" w:lastColumn="0" w:noHBand="0" w:noVBand="0"/>
      </w:tblPr>
      <w:tblGrid>
        <w:gridCol w:w="993"/>
        <w:gridCol w:w="4536"/>
      </w:tblGrid>
      <w:tr w:rsidR="008D0FFA" w:rsidRPr="00083032" w14:paraId="44A5270F" w14:textId="77777777" w:rsidTr="00236CD4">
        <w:trPr>
          <w:cantSplit/>
          <w:trHeight w:hRule="exact" w:val="240"/>
        </w:trPr>
        <w:tc>
          <w:tcPr>
            <w:tcW w:w="5529" w:type="dxa"/>
            <w:gridSpan w:val="2"/>
          </w:tcPr>
          <w:p w14:paraId="443F1F6B" w14:textId="77777777" w:rsidR="008D0FFA" w:rsidRPr="00292B66" w:rsidRDefault="00236CD4" w:rsidP="00236CD4">
            <w:pPr>
              <w:pStyle w:val="referencetext"/>
              <w:rPr>
                <w:rFonts w:cs="Arial"/>
                <w:color w:val="000000"/>
                <w:sz w:val="22"/>
                <w:szCs w:val="22"/>
              </w:rPr>
            </w:pPr>
            <w:bookmarkStart w:id="0" w:name="asks"/>
            <w:r>
              <w:rPr>
                <w:rFonts w:cs="Arial"/>
                <w:color w:val="000000"/>
                <w:sz w:val="22"/>
                <w:szCs w:val="22"/>
              </w:rPr>
              <w:t>14</w:t>
            </w:r>
            <w:r w:rsidR="008D0FFA" w:rsidRPr="00292B66">
              <w:rPr>
                <w:rFonts w:cs="Arial"/>
                <w:color w:val="000000"/>
                <w:sz w:val="22"/>
                <w:szCs w:val="22"/>
              </w:rPr>
              <w:t xml:space="preserve"> </w:t>
            </w:r>
            <w:r>
              <w:rPr>
                <w:rFonts w:cs="Arial"/>
                <w:color w:val="000000"/>
                <w:sz w:val="22"/>
                <w:szCs w:val="22"/>
              </w:rPr>
              <w:t>March</w:t>
            </w:r>
            <w:r w:rsidR="008D0FFA" w:rsidRPr="00292B66">
              <w:rPr>
                <w:rFonts w:cs="Arial"/>
                <w:color w:val="000000"/>
                <w:sz w:val="22"/>
                <w:szCs w:val="22"/>
              </w:rPr>
              <w:t xml:space="preserve"> 201</w:t>
            </w:r>
            <w:r>
              <w:rPr>
                <w:rFonts w:cs="Arial"/>
                <w:color w:val="000000"/>
                <w:sz w:val="22"/>
                <w:szCs w:val="22"/>
              </w:rPr>
              <w:t>7</w:t>
            </w:r>
          </w:p>
        </w:tc>
      </w:tr>
      <w:tr w:rsidR="008D0FFA" w:rsidRPr="00083032" w14:paraId="0B3CCBCF" w14:textId="77777777" w:rsidTr="00236CD4">
        <w:trPr>
          <w:cantSplit/>
          <w:trHeight w:val="238"/>
        </w:trPr>
        <w:tc>
          <w:tcPr>
            <w:tcW w:w="993" w:type="dxa"/>
          </w:tcPr>
          <w:p w14:paraId="0ED84677" w14:textId="77777777" w:rsidR="008D0FFA" w:rsidRPr="0021202A" w:rsidRDefault="008D0FFA" w:rsidP="00BB1FE5">
            <w:pPr>
              <w:pStyle w:val="referencetext"/>
              <w:ind w:right="283"/>
              <w:rPr>
                <w:rFonts w:cs="Arial"/>
                <w:sz w:val="22"/>
                <w:szCs w:val="22"/>
              </w:rPr>
            </w:pPr>
            <w:r w:rsidRPr="0021202A">
              <w:rPr>
                <w:rFonts w:cs="Arial"/>
                <w:sz w:val="22"/>
                <w:szCs w:val="22"/>
              </w:rPr>
              <w:t>Our ref</w:t>
            </w:r>
          </w:p>
        </w:tc>
        <w:tc>
          <w:tcPr>
            <w:tcW w:w="4536" w:type="dxa"/>
          </w:tcPr>
          <w:p w14:paraId="1A13F8CF" w14:textId="77777777" w:rsidR="008D0FFA" w:rsidRPr="0021202A" w:rsidRDefault="008D0FFA" w:rsidP="00236CD4">
            <w:pPr>
              <w:pStyle w:val="referencetext"/>
              <w:rPr>
                <w:rFonts w:cs="Arial"/>
                <w:sz w:val="22"/>
                <w:szCs w:val="22"/>
              </w:rPr>
            </w:pPr>
            <w:r w:rsidRPr="0021202A">
              <w:rPr>
                <w:rFonts w:cs="Arial"/>
                <w:sz w:val="22"/>
                <w:szCs w:val="22"/>
              </w:rPr>
              <w:t>QINETIQ/1</w:t>
            </w:r>
            <w:r w:rsidR="00236CD4">
              <w:rPr>
                <w:rFonts w:cs="Arial"/>
                <w:sz w:val="22"/>
                <w:szCs w:val="22"/>
              </w:rPr>
              <w:t>7/…….</w:t>
            </w:r>
          </w:p>
        </w:tc>
      </w:tr>
      <w:tr w:rsidR="008D0FFA" w:rsidRPr="00083032" w14:paraId="559B19CC" w14:textId="77777777" w:rsidTr="00236CD4">
        <w:trPr>
          <w:cantSplit/>
          <w:trHeight w:val="237"/>
        </w:trPr>
        <w:tc>
          <w:tcPr>
            <w:tcW w:w="993" w:type="dxa"/>
          </w:tcPr>
          <w:p w14:paraId="366376ED" w14:textId="77777777" w:rsidR="008D0FFA" w:rsidRPr="00083032" w:rsidRDefault="008D0FFA" w:rsidP="00BB1FE5">
            <w:pPr>
              <w:pStyle w:val="referencetext"/>
              <w:ind w:right="-567"/>
              <w:rPr>
                <w:rFonts w:cs="Arial"/>
                <w:sz w:val="22"/>
                <w:szCs w:val="22"/>
                <w:highlight w:val="yellow"/>
              </w:rPr>
            </w:pPr>
            <w:r w:rsidRPr="00292B66">
              <w:rPr>
                <w:rFonts w:cs="Arial"/>
                <w:sz w:val="22"/>
                <w:szCs w:val="22"/>
              </w:rPr>
              <w:t>Your ref</w:t>
            </w:r>
          </w:p>
        </w:tc>
        <w:tc>
          <w:tcPr>
            <w:tcW w:w="4536" w:type="dxa"/>
          </w:tcPr>
          <w:p w14:paraId="20D63AD1" w14:textId="77777777" w:rsidR="008D0FFA" w:rsidRPr="00083032" w:rsidRDefault="00236CD4" w:rsidP="00292B66">
            <w:pPr>
              <w:pStyle w:val="referencetext"/>
              <w:rPr>
                <w:rFonts w:cs="Arial"/>
                <w:sz w:val="22"/>
                <w:szCs w:val="22"/>
                <w:highlight w:val="yellow"/>
              </w:rPr>
            </w:pPr>
            <w:r w:rsidRPr="00236CD4">
              <w:rPr>
                <w:rFonts w:cs="Arial"/>
                <w:sz w:val="22"/>
                <w:szCs w:val="22"/>
              </w:rPr>
              <w:t>TEST/001/HYDRO/PROP/CCF/9006/37768</w:t>
            </w:r>
          </w:p>
        </w:tc>
      </w:tr>
    </w:tbl>
    <w:p w14:paraId="3A3997F4" w14:textId="77777777" w:rsidR="008D0FFA" w:rsidRPr="00083032" w:rsidRDefault="008D0FFA" w:rsidP="008D0FFA">
      <w:pPr>
        <w:rPr>
          <w:rFonts w:cs="Arial"/>
          <w:highlight w:val="yellow"/>
        </w:rPr>
      </w:pPr>
    </w:p>
    <w:tbl>
      <w:tblPr>
        <w:tblW w:w="0" w:type="auto"/>
        <w:tblLayout w:type="fixed"/>
        <w:tblCellMar>
          <w:left w:w="0" w:type="dxa"/>
          <w:right w:w="0" w:type="dxa"/>
        </w:tblCellMar>
        <w:tblLook w:val="0000" w:firstRow="0" w:lastRow="0" w:firstColumn="0" w:lastColumn="0" w:noHBand="0" w:noVBand="0"/>
      </w:tblPr>
      <w:tblGrid>
        <w:gridCol w:w="4962"/>
      </w:tblGrid>
      <w:tr w:rsidR="008D0FFA" w:rsidRPr="00083032" w14:paraId="33EC2F1A" w14:textId="77777777" w:rsidTr="00BB1FE5">
        <w:trPr>
          <w:cantSplit/>
          <w:trHeight w:hRule="exact" w:val="240"/>
        </w:trPr>
        <w:tc>
          <w:tcPr>
            <w:tcW w:w="4962" w:type="dxa"/>
            <w:vAlign w:val="center"/>
          </w:tcPr>
          <w:p w14:paraId="4E87343F" w14:textId="77777777" w:rsidR="008D0FFA" w:rsidRPr="00292B66" w:rsidRDefault="00292B66" w:rsidP="00292B66">
            <w:pPr>
              <w:pStyle w:val="Default"/>
              <w:rPr>
                <w:sz w:val="22"/>
                <w:szCs w:val="22"/>
              </w:rPr>
            </w:pPr>
            <w:r w:rsidRPr="00292B66">
              <w:rPr>
                <w:sz w:val="22"/>
                <w:szCs w:val="22"/>
              </w:rPr>
              <w:t>Steve Marshall</w:t>
            </w:r>
          </w:p>
        </w:tc>
      </w:tr>
      <w:tr w:rsidR="008D0FFA" w:rsidRPr="00083032" w14:paraId="1EEAA05E" w14:textId="77777777" w:rsidTr="00BB1FE5">
        <w:trPr>
          <w:cantSplit/>
          <w:trHeight w:hRule="exact" w:val="240"/>
        </w:trPr>
        <w:tc>
          <w:tcPr>
            <w:tcW w:w="4962" w:type="dxa"/>
            <w:vAlign w:val="center"/>
          </w:tcPr>
          <w:p w14:paraId="06D7C699" w14:textId="77777777" w:rsidR="008D0FFA" w:rsidRPr="00292B66" w:rsidRDefault="008D0FFA" w:rsidP="00292B66">
            <w:pPr>
              <w:rPr>
                <w:rFonts w:cs="Arial"/>
                <w:sz w:val="22"/>
                <w:szCs w:val="22"/>
              </w:rPr>
            </w:pPr>
            <w:r w:rsidRPr="00292B66">
              <w:rPr>
                <w:rFonts w:cs="Arial"/>
                <w:sz w:val="22"/>
                <w:szCs w:val="22"/>
              </w:rPr>
              <w:t xml:space="preserve">DES NAG </w:t>
            </w:r>
            <w:r w:rsidR="00292B66" w:rsidRPr="00292B66">
              <w:rPr>
                <w:rFonts w:cs="Arial"/>
                <w:sz w:val="22"/>
                <w:szCs w:val="22"/>
              </w:rPr>
              <w:t>SHIPSTAB</w:t>
            </w:r>
          </w:p>
        </w:tc>
      </w:tr>
      <w:tr w:rsidR="008D0FFA" w:rsidRPr="002D1183" w14:paraId="51F7A197" w14:textId="77777777" w:rsidTr="00BB1FE5">
        <w:trPr>
          <w:cantSplit/>
          <w:trHeight w:hRule="exact" w:val="1460"/>
        </w:trPr>
        <w:tc>
          <w:tcPr>
            <w:tcW w:w="4962" w:type="dxa"/>
          </w:tcPr>
          <w:p w14:paraId="2A170640" w14:textId="77777777" w:rsidR="008D0FFA" w:rsidRPr="00292B66" w:rsidRDefault="008D0FFA" w:rsidP="00BB1FE5">
            <w:pPr>
              <w:spacing w:line="240" w:lineRule="auto"/>
              <w:rPr>
                <w:rFonts w:cs="Arial"/>
                <w:sz w:val="22"/>
                <w:szCs w:val="22"/>
              </w:rPr>
            </w:pPr>
            <w:r w:rsidRPr="00292B66">
              <w:rPr>
                <w:rFonts w:cs="Arial"/>
                <w:sz w:val="22"/>
                <w:szCs w:val="22"/>
              </w:rPr>
              <w:t>Naval Authority Group</w:t>
            </w:r>
          </w:p>
          <w:p w14:paraId="50577F65" w14:textId="77777777" w:rsidR="008D0FFA" w:rsidRPr="00292B66" w:rsidRDefault="008D0FFA" w:rsidP="00BB1FE5">
            <w:pPr>
              <w:spacing w:line="240" w:lineRule="auto"/>
              <w:rPr>
                <w:rFonts w:cs="Arial"/>
                <w:sz w:val="22"/>
                <w:szCs w:val="22"/>
              </w:rPr>
            </w:pPr>
            <w:r w:rsidRPr="00292B66">
              <w:rPr>
                <w:rFonts w:cs="Arial"/>
                <w:sz w:val="22"/>
                <w:szCs w:val="22"/>
              </w:rPr>
              <w:t>Larch 3a</w:t>
            </w:r>
          </w:p>
          <w:p w14:paraId="47BF1DBB" w14:textId="77777777" w:rsidR="008D0FFA" w:rsidRPr="00292B66" w:rsidRDefault="008D0FFA" w:rsidP="00BB1FE5">
            <w:pPr>
              <w:spacing w:line="240" w:lineRule="auto"/>
              <w:rPr>
                <w:rFonts w:cs="Arial"/>
                <w:sz w:val="22"/>
                <w:szCs w:val="22"/>
              </w:rPr>
            </w:pPr>
            <w:r w:rsidRPr="00292B66">
              <w:rPr>
                <w:rFonts w:cs="Arial"/>
                <w:sz w:val="22"/>
                <w:szCs w:val="22"/>
              </w:rPr>
              <w:t>MoD Abbey Wood #2315</w:t>
            </w:r>
          </w:p>
          <w:p w14:paraId="09E4792F" w14:textId="77777777" w:rsidR="008D0FFA" w:rsidRPr="00292B66" w:rsidRDefault="008D0FFA" w:rsidP="00BB1FE5">
            <w:pPr>
              <w:spacing w:line="240" w:lineRule="auto"/>
              <w:rPr>
                <w:rFonts w:cs="Arial"/>
                <w:sz w:val="22"/>
                <w:szCs w:val="22"/>
              </w:rPr>
            </w:pPr>
            <w:r w:rsidRPr="00292B66">
              <w:rPr>
                <w:rFonts w:cs="Arial"/>
                <w:sz w:val="22"/>
                <w:szCs w:val="22"/>
              </w:rPr>
              <w:t>BRISTOL</w:t>
            </w:r>
          </w:p>
          <w:p w14:paraId="1D09C948" w14:textId="77777777" w:rsidR="008D0FFA" w:rsidRPr="00292B66" w:rsidRDefault="008D0FFA" w:rsidP="00BB1FE5">
            <w:pPr>
              <w:spacing w:line="240" w:lineRule="auto"/>
              <w:rPr>
                <w:rFonts w:cs="Arial"/>
                <w:sz w:val="22"/>
                <w:szCs w:val="22"/>
              </w:rPr>
            </w:pPr>
            <w:r w:rsidRPr="00292B66">
              <w:rPr>
                <w:rFonts w:cs="Arial"/>
                <w:sz w:val="22"/>
                <w:szCs w:val="22"/>
              </w:rPr>
              <w:t>BS34 8JH</w:t>
            </w:r>
          </w:p>
          <w:p w14:paraId="1B7B9464" w14:textId="77777777" w:rsidR="008D0FFA" w:rsidRPr="00292B66" w:rsidRDefault="008D0FFA" w:rsidP="00BB1FE5">
            <w:pPr>
              <w:spacing w:line="240" w:lineRule="auto"/>
              <w:rPr>
                <w:rFonts w:cs="Arial"/>
                <w:sz w:val="22"/>
                <w:szCs w:val="22"/>
              </w:rPr>
            </w:pPr>
          </w:p>
          <w:p w14:paraId="6EF893DF" w14:textId="77777777" w:rsidR="008D0FFA" w:rsidRPr="00292B66" w:rsidRDefault="008D0FFA" w:rsidP="00BB1FE5">
            <w:pPr>
              <w:spacing w:line="240" w:lineRule="auto"/>
              <w:rPr>
                <w:rFonts w:cs="Arial"/>
                <w:sz w:val="22"/>
                <w:szCs w:val="22"/>
              </w:rPr>
            </w:pPr>
          </w:p>
          <w:p w14:paraId="514DC028" w14:textId="77777777" w:rsidR="008D0FFA" w:rsidRPr="00292B66" w:rsidRDefault="008D0FFA" w:rsidP="00BB1FE5">
            <w:pPr>
              <w:rPr>
                <w:rFonts w:cs="Arial"/>
                <w:sz w:val="22"/>
                <w:szCs w:val="22"/>
              </w:rPr>
            </w:pPr>
          </w:p>
          <w:p w14:paraId="2ED198F9" w14:textId="77777777" w:rsidR="008D0FFA" w:rsidRPr="00292B66" w:rsidRDefault="008D0FFA" w:rsidP="00BB1FE5">
            <w:pPr>
              <w:rPr>
                <w:rFonts w:cs="Arial"/>
                <w:sz w:val="22"/>
                <w:szCs w:val="22"/>
              </w:rPr>
            </w:pPr>
          </w:p>
          <w:p w14:paraId="39E64526" w14:textId="77777777" w:rsidR="008D0FFA" w:rsidRPr="00292B66" w:rsidRDefault="008D0FFA" w:rsidP="00BB1FE5">
            <w:pPr>
              <w:rPr>
                <w:rFonts w:cs="Arial"/>
                <w:sz w:val="22"/>
                <w:szCs w:val="22"/>
              </w:rPr>
            </w:pPr>
          </w:p>
        </w:tc>
      </w:tr>
    </w:tbl>
    <w:p w14:paraId="23FEEF14" w14:textId="77777777" w:rsidR="008D0FFA" w:rsidRPr="00275E3B" w:rsidRDefault="008D0FFA" w:rsidP="008D0FFA">
      <w:pPr>
        <w:rPr>
          <w:rFonts w:cs="Arial"/>
          <w:sz w:val="22"/>
          <w:szCs w:val="22"/>
        </w:rPr>
      </w:pPr>
      <w:r w:rsidRPr="00275E3B">
        <w:rPr>
          <w:rFonts w:cs="Arial"/>
          <w:sz w:val="22"/>
          <w:szCs w:val="22"/>
        </w:rPr>
        <w:t xml:space="preserve">Dear </w:t>
      </w:r>
      <w:r>
        <w:rPr>
          <w:rFonts w:cs="Arial"/>
          <w:sz w:val="22"/>
          <w:szCs w:val="22"/>
        </w:rPr>
        <w:t>Steve,</w:t>
      </w:r>
    </w:p>
    <w:p w14:paraId="0626A836" w14:textId="77777777" w:rsidR="00236CD4" w:rsidRDefault="00236CD4" w:rsidP="008D0FFA">
      <w:pPr>
        <w:tabs>
          <w:tab w:val="left" w:pos="9369"/>
        </w:tabs>
        <w:rPr>
          <w:rFonts w:cs="Arial"/>
        </w:rPr>
      </w:pPr>
    </w:p>
    <w:p w14:paraId="140FE035" w14:textId="77777777" w:rsidR="008D0FFA" w:rsidRDefault="00236CD4" w:rsidP="008D0FFA">
      <w:pPr>
        <w:tabs>
          <w:tab w:val="left" w:pos="9369"/>
        </w:tabs>
        <w:rPr>
          <w:rFonts w:cs="Arial"/>
          <w:b/>
          <w:color w:val="000000" w:themeColor="text1"/>
          <w:sz w:val="22"/>
          <w:szCs w:val="22"/>
        </w:rPr>
      </w:pPr>
      <w:r w:rsidRPr="00236CD4">
        <w:rPr>
          <w:rFonts w:cs="Arial"/>
          <w:b/>
          <w:color w:val="000000" w:themeColor="text1"/>
          <w:sz w:val="22"/>
          <w:szCs w:val="22"/>
        </w:rPr>
        <w:t xml:space="preserve">EngD Four Year Sponsorship - </w:t>
      </w:r>
      <w:r w:rsidR="008D0FFA" w:rsidRPr="00236CD4">
        <w:rPr>
          <w:rFonts w:cs="Arial"/>
          <w:b/>
          <w:color w:val="000000" w:themeColor="text1"/>
          <w:sz w:val="22"/>
          <w:szCs w:val="22"/>
        </w:rPr>
        <w:t xml:space="preserve">17 - </w:t>
      </w:r>
      <w:r w:rsidRPr="00236CD4">
        <w:rPr>
          <w:rFonts w:cs="Arial"/>
          <w:b/>
          <w:color w:val="000000" w:themeColor="text1"/>
          <w:sz w:val="22"/>
          <w:szCs w:val="22"/>
        </w:rPr>
        <w:t>TEST/001/HYDRO/PROP/CCF/9006/37768</w:t>
      </w:r>
    </w:p>
    <w:p w14:paraId="40191AC2" w14:textId="77777777" w:rsidR="004549E7" w:rsidRPr="00236CD4" w:rsidRDefault="004549E7" w:rsidP="008D0FFA">
      <w:pPr>
        <w:tabs>
          <w:tab w:val="left" w:pos="9369"/>
        </w:tabs>
        <w:rPr>
          <w:rFonts w:cs="Arial"/>
          <w:b/>
          <w:color w:val="000000" w:themeColor="text1"/>
          <w:sz w:val="22"/>
          <w:szCs w:val="22"/>
        </w:rPr>
      </w:pPr>
    </w:p>
    <w:p w14:paraId="1E246596" w14:textId="77777777" w:rsidR="008D0FFA" w:rsidRPr="00275E3B" w:rsidRDefault="008D0FFA" w:rsidP="008D0FFA">
      <w:pPr>
        <w:tabs>
          <w:tab w:val="left" w:pos="9369"/>
        </w:tabs>
        <w:rPr>
          <w:rFonts w:cs="Arial"/>
          <w:b/>
          <w:sz w:val="22"/>
          <w:szCs w:val="22"/>
        </w:rPr>
      </w:pPr>
    </w:p>
    <w:p w14:paraId="7559EE8D" w14:textId="77777777" w:rsidR="008D0FFA" w:rsidRPr="00275E3B" w:rsidRDefault="008D0FFA" w:rsidP="008D0FFA">
      <w:pPr>
        <w:rPr>
          <w:rFonts w:cs="Arial"/>
          <w:sz w:val="22"/>
          <w:szCs w:val="22"/>
        </w:rPr>
        <w:sectPr w:rsidR="008D0FFA" w:rsidRPr="00275E3B">
          <w:headerReference w:type="default" r:id="rId14"/>
          <w:footerReference w:type="default" r:id="rId15"/>
          <w:pgSz w:w="11907" w:h="16840" w:code="9"/>
          <w:pgMar w:top="2268" w:right="1021" w:bottom="3402" w:left="1021" w:header="680" w:footer="680" w:gutter="0"/>
          <w:cols w:space="720"/>
        </w:sectPr>
      </w:pPr>
    </w:p>
    <w:p w14:paraId="162186DE" w14:textId="77777777" w:rsidR="008D0FFA" w:rsidRPr="00403B9F" w:rsidRDefault="008D0FFA" w:rsidP="004549E7">
      <w:pPr>
        <w:numPr>
          <w:ilvl w:val="0"/>
          <w:numId w:val="4"/>
        </w:numPr>
        <w:spacing w:afterLines="60" w:after="144"/>
        <w:jc w:val="both"/>
        <w:rPr>
          <w:b/>
          <w:sz w:val="22"/>
          <w:szCs w:val="22"/>
        </w:rPr>
      </w:pPr>
      <w:r w:rsidRPr="00403B9F">
        <w:rPr>
          <w:b/>
          <w:sz w:val="22"/>
          <w:szCs w:val="22"/>
        </w:rPr>
        <w:lastRenderedPageBreak/>
        <w:t>Introduction</w:t>
      </w:r>
    </w:p>
    <w:p w14:paraId="1F3FBF01" w14:textId="77777777" w:rsidR="00464A91" w:rsidRDefault="000317A1" w:rsidP="004549E7">
      <w:pPr>
        <w:spacing w:afterLines="60" w:after="144"/>
        <w:ind w:left="360"/>
        <w:jc w:val="both"/>
        <w:rPr>
          <w:sz w:val="22"/>
          <w:szCs w:val="22"/>
        </w:rPr>
      </w:pPr>
      <w:r>
        <w:rPr>
          <w:sz w:val="22"/>
          <w:szCs w:val="22"/>
        </w:rPr>
        <w:t>Over the first year the</w:t>
      </w:r>
      <w:r w:rsidR="008D0FFA">
        <w:rPr>
          <w:sz w:val="22"/>
          <w:szCs w:val="22"/>
        </w:rPr>
        <w:t xml:space="preserve"> </w:t>
      </w:r>
      <w:r>
        <w:rPr>
          <w:sz w:val="22"/>
          <w:szCs w:val="22"/>
        </w:rPr>
        <w:t>aim of Nicholas McCaw’s EngD is to develop his skill set, by undertaking six taught modules in computation modelling and undertake small research activities. During th</w:t>
      </w:r>
      <w:r w:rsidR="0030238B">
        <w:rPr>
          <w:sz w:val="22"/>
          <w:szCs w:val="22"/>
        </w:rPr>
        <w:t>is</w:t>
      </w:r>
      <w:r>
        <w:rPr>
          <w:sz w:val="22"/>
          <w:szCs w:val="22"/>
        </w:rPr>
        <w:t xml:space="preserve"> year </w:t>
      </w:r>
      <w:r w:rsidR="00B15E91" w:rsidRPr="0030238B">
        <w:rPr>
          <w:sz w:val="22"/>
          <w:szCs w:val="22"/>
        </w:rPr>
        <w:t xml:space="preserve">individual research elements have been </w:t>
      </w:r>
      <w:r w:rsidRPr="0030238B">
        <w:rPr>
          <w:sz w:val="22"/>
          <w:szCs w:val="22"/>
        </w:rPr>
        <w:t xml:space="preserve">performed </w:t>
      </w:r>
      <w:r w:rsidR="0030238B">
        <w:rPr>
          <w:sz w:val="22"/>
          <w:szCs w:val="22"/>
        </w:rPr>
        <w:t xml:space="preserve">in order </w:t>
      </w:r>
      <w:r w:rsidR="00B15E91" w:rsidRPr="0030238B">
        <w:rPr>
          <w:sz w:val="22"/>
          <w:szCs w:val="22"/>
        </w:rPr>
        <w:t>to develop knowledge on propeller hydrodynamic and structural performance</w:t>
      </w:r>
      <w:r w:rsidRPr="0030238B">
        <w:rPr>
          <w:sz w:val="22"/>
          <w:szCs w:val="22"/>
        </w:rPr>
        <w:t>.</w:t>
      </w:r>
    </w:p>
    <w:p w14:paraId="3B74BBDA" w14:textId="77777777" w:rsidR="00E7423C" w:rsidRDefault="00E7423C" w:rsidP="004549E7">
      <w:pPr>
        <w:spacing w:afterLines="60" w:after="144"/>
        <w:ind w:left="360"/>
        <w:jc w:val="both"/>
        <w:rPr>
          <w:sz w:val="22"/>
          <w:szCs w:val="22"/>
        </w:rPr>
      </w:pPr>
    </w:p>
    <w:p w14:paraId="71A4EFB2" w14:textId="77777777" w:rsidR="008D0FFA" w:rsidRPr="00403B9F" w:rsidRDefault="00403B9F" w:rsidP="004549E7">
      <w:pPr>
        <w:numPr>
          <w:ilvl w:val="0"/>
          <w:numId w:val="4"/>
        </w:numPr>
        <w:spacing w:afterLines="60" w:after="144"/>
        <w:jc w:val="both"/>
        <w:rPr>
          <w:b/>
          <w:sz w:val="22"/>
          <w:szCs w:val="22"/>
        </w:rPr>
      </w:pPr>
      <w:r w:rsidRPr="00403B9F">
        <w:rPr>
          <w:b/>
          <w:sz w:val="22"/>
          <w:szCs w:val="22"/>
        </w:rPr>
        <w:t>Achievements</w:t>
      </w:r>
      <w:r>
        <w:rPr>
          <w:b/>
          <w:sz w:val="22"/>
          <w:szCs w:val="22"/>
        </w:rPr>
        <w:t xml:space="preserve"> l</w:t>
      </w:r>
      <w:r w:rsidRPr="00403B9F">
        <w:rPr>
          <w:b/>
          <w:sz w:val="22"/>
          <w:szCs w:val="22"/>
        </w:rPr>
        <w:t>ast 6 months</w:t>
      </w:r>
    </w:p>
    <w:p w14:paraId="5F8C7D9E" w14:textId="77777777" w:rsidR="00403B9F" w:rsidRPr="00403B9F" w:rsidRDefault="00B15E91" w:rsidP="004549E7">
      <w:pPr>
        <w:spacing w:afterLines="60" w:after="144"/>
        <w:ind w:left="360"/>
        <w:jc w:val="both"/>
        <w:rPr>
          <w:sz w:val="22"/>
          <w:szCs w:val="22"/>
          <w:u w:val="single"/>
        </w:rPr>
      </w:pPr>
      <w:r>
        <w:rPr>
          <w:sz w:val="22"/>
          <w:szCs w:val="22"/>
          <w:u w:val="single"/>
        </w:rPr>
        <w:t xml:space="preserve">Semester 1: </w:t>
      </w:r>
      <w:r w:rsidR="00F33FED">
        <w:rPr>
          <w:sz w:val="22"/>
          <w:szCs w:val="22"/>
          <w:u w:val="single"/>
        </w:rPr>
        <w:t>Taught Modules</w:t>
      </w:r>
    </w:p>
    <w:p w14:paraId="2BBBFD47" w14:textId="77777777" w:rsidR="00403B9F" w:rsidRDefault="00403B9F" w:rsidP="004549E7">
      <w:pPr>
        <w:spacing w:afterLines="60" w:after="144"/>
        <w:ind w:left="360"/>
        <w:jc w:val="both"/>
        <w:rPr>
          <w:sz w:val="22"/>
          <w:szCs w:val="22"/>
        </w:rPr>
      </w:pPr>
      <w:r w:rsidRPr="00403B9F">
        <w:rPr>
          <w:sz w:val="22"/>
          <w:szCs w:val="22"/>
        </w:rPr>
        <w:t>The three completed courses</w:t>
      </w:r>
      <w:r w:rsidR="00B15E91">
        <w:rPr>
          <w:sz w:val="22"/>
          <w:szCs w:val="22"/>
        </w:rPr>
        <w:t>, taken in the first semester,</w:t>
      </w:r>
      <w:r w:rsidRPr="00403B9F">
        <w:rPr>
          <w:sz w:val="22"/>
          <w:szCs w:val="22"/>
        </w:rPr>
        <w:t xml:space="preserve"> </w:t>
      </w:r>
      <w:r w:rsidR="00B15E91">
        <w:rPr>
          <w:sz w:val="22"/>
          <w:szCs w:val="22"/>
        </w:rPr>
        <w:t>were</w:t>
      </w:r>
      <w:r>
        <w:rPr>
          <w:sz w:val="22"/>
          <w:szCs w:val="22"/>
        </w:rPr>
        <w:t>:</w:t>
      </w:r>
    </w:p>
    <w:p w14:paraId="65F04F54" w14:textId="77777777" w:rsidR="00403B9F" w:rsidRDefault="00403B9F" w:rsidP="004549E7">
      <w:pPr>
        <w:pStyle w:val="ListParagraph"/>
        <w:numPr>
          <w:ilvl w:val="0"/>
          <w:numId w:val="24"/>
        </w:numPr>
        <w:spacing w:afterLines="60" w:after="144"/>
        <w:ind w:left="851"/>
        <w:jc w:val="both"/>
        <w:rPr>
          <w:sz w:val="22"/>
          <w:szCs w:val="22"/>
        </w:rPr>
      </w:pPr>
      <w:r w:rsidRPr="00403B9F">
        <w:rPr>
          <w:sz w:val="22"/>
          <w:szCs w:val="22"/>
        </w:rPr>
        <w:t>Advanced Computational Meth</w:t>
      </w:r>
      <w:r>
        <w:rPr>
          <w:sz w:val="22"/>
          <w:szCs w:val="22"/>
        </w:rPr>
        <w:t>ods 1</w:t>
      </w:r>
    </w:p>
    <w:p w14:paraId="4F202EBE" w14:textId="77777777" w:rsidR="00403B9F" w:rsidRDefault="00403B9F" w:rsidP="004549E7">
      <w:pPr>
        <w:pStyle w:val="ListParagraph"/>
        <w:numPr>
          <w:ilvl w:val="0"/>
          <w:numId w:val="24"/>
        </w:numPr>
        <w:spacing w:afterLines="60" w:after="144"/>
        <w:ind w:left="851"/>
        <w:jc w:val="both"/>
        <w:rPr>
          <w:sz w:val="22"/>
          <w:szCs w:val="22"/>
        </w:rPr>
      </w:pPr>
      <w:r w:rsidRPr="00403B9F">
        <w:rPr>
          <w:sz w:val="22"/>
          <w:szCs w:val="22"/>
        </w:rPr>
        <w:t>Simulation and Modelling</w:t>
      </w:r>
    </w:p>
    <w:p w14:paraId="20AE1813" w14:textId="77777777" w:rsidR="00403B9F" w:rsidRPr="00403B9F" w:rsidRDefault="00464A91" w:rsidP="004549E7">
      <w:pPr>
        <w:pStyle w:val="ListParagraph"/>
        <w:numPr>
          <w:ilvl w:val="0"/>
          <w:numId w:val="24"/>
        </w:numPr>
        <w:spacing w:afterLines="60" w:after="144"/>
        <w:ind w:left="851"/>
        <w:jc w:val="both"/>
        <w:rPr>
          <w:sz w:val="22"/>
          <w:szCs w:val="22"/>
        </w:rPr>
      </w:pPr>
      <w:r>
        <w:rPr>
          <w:sz w:val="22"/>
          <w:szCs w:val="22"/>
        </w:rPr>
        <w:t>Numerical Methods</w:t>
      </w:r>
    </w:p>
    <w:p w14:paraId="51DE5DB4" w14:textId="77777777" w:rsidR="00403B9F" w:rsidRPr="00403B9F" w:rsidRDefault="00403B9F" w:rsidP="004549E7">
      <w:pPr>
        <w:spacing w:afterLines="60" w:after="144"/>
        <w:ind w:left="360"/>
        <w:jc w:val="both"/>
        <w:rPr>
          <w:sz w:val="22"/>
          <w:szCs w:val="22"/>
        </w:rPr>
      </w:pPr>
      <w:r w:rsidRPr="00403B9F">
        <w:rPr>
          <w:sz w:val="22"/>
          <w:szCs w:val="22"/>
        </w:rPr>
        <w:t>All these courses have been completed with a mark of over 75 %.</w:t>
      </w:r>
    </w:p>
    <w:p w14:paraId="5ABDA332" w14:textId="2408E9B5" w:rsidR="00FE2653" w:rsidRPr="00F33FED" w:rsidRDefault="00175A27" w:rsidP="004549E7">
      <w:pPr>
        <w:spacing w:afterLines="60" w:after="144"/>
        <w:ind w:left="360"/>
        <w:jc w:val="both"/>
        <w:rPr>
          <w:sz w:val="22"/>
          <w:szCs w:val="22"/>
        </w:rPr>
      </w:pPr>
      <w:r>
        <w:rPr>
          <w:sz w:val="22"/>
          <w:szCs w:val="22"/>
        </w:rPr>
        <w:t>Further to the taught modules additional workshops have been completed. These include: Presenting your research, Re</w:t>
      </w:r>
      <w:r w:rsidR="001262B8">
        <w:rPr>
          <w:sz w:val="22"/>
          <w:szCs w:val="22"/>
        </w:rPr>
        <w:t>search Methodology for Scientist and Engineers, Technical Writing Skills and Introduction to Teaching Skills.</w:t>
      </w:r>
    </w:p>
    <w:p w14:paraId="382AA914" w14:textId="77777777" w:rsidR="00F33FED" w:rsidRDefault="00F33FED" w:rsidP="004549E7">
      <w:pPr>
        <w:spacing w:afterLines="60" w:after="144"/>
        <w:ind w:left="360"/>
        <w:jc w:val="both"/>
        <w:rPr>
          <w:sz w:val="22"/>
          <w:szCs w:val="22"/>
          <w:u w:val="single"/>
        </w:rPr>
      </w:pPr>
    </w:p>
    <w:p w14:paraId="57A53E07" w14:textId="77777777" w:rsidR="00403B9F" w:rsidRDefault="00B15E91" w:rsidP="004549E7">
      <w:pPr>
        <w:spacing w:afterLines="60" w:after="144"/>
        <w:ind w:left="360"/>
        <w:jc w:val="both"/>
        <w:rPr>
          <w:sz w:val="22"/>
          <w:szCs w:val="22"/>
          <w:u w:val="single"/>
        </w:rPr>
      </w:pPr>
      <w:r>
        <w:rPr>
          <w:sz w:val="22"/>
          <w:szCs w:val="22"/>
          <w:u w:val="single"/>
        </w:rPr>
        <w:t xml:space="preserve">Semester 1: </w:t>
      </w:r>
      <w:r w:rsidR="00403B9F">
        <w:rPr>
          <w:sz w:val="22"/>
          <w:szCs w:val="22"/>
          <w:u w:val="single"/>
        </w:rPr>
        <w:t>Individual research</w:t>
      </w:r>
    </w:p>
    <w:p w14:paraId="24166780" w14:textId="779D2958" w:rsidR="00336933" w:rsidRDefault="00403B9F" w:rsidP="00336933">
      <w:pPr>
        <w:spacing w:afterLines="60" w:after="144"/>
        <w:ind w:left="360"/>
        <w:jc w:val="both"/>
        <w:rPr>
          <w:sz w:val="22"/>
          <w:szCs w:val="22"/>
        </w:rPr>
      </w:pPr>
      <w:r w:rsidRPr="00403B9F">
        <w:rPr>
          <w:sz w:val="22"/>
          <w:szCs w:val="22"/>
        </w:rPr>
        <w:t xml:space="preserve">Firstly a literature review has been undertaken. </w:t>
      </w:r>
      <w:commentRangeStart w:id="1"/>
      <w:r w:rsidRPr="00403B9F">
        <w:rPr>
          <w:sz w:val="22"/>
          <w:szCs w:val="22"/>
        </w:rPr>
        <w:t>This involved reading through</w:t>
      </w:r>
      <w:r>
        <w:rPr>
          <w:sz w:val="22"/>
          <w:szCs w:val="22"/>
        </w:rPr>
        <w:t xml:space="preserve"> </w:t>
      </w:r>
      <w:r w:rsidRPr="00403B9F">
        <w:rPr>
          <w:sz w:val="22"/>
          <w:szCs w:val="22"/>
        </w:rPr>
        <w:t xml:space="preserve">the proceedings of the International Towing Tank Conference (ITTC) to </w:t>
      </w:r>
      <w:r w:rsidR="00DE77BC">
        <w:rPr>
          <w:sz w:val="22"/>
          <w:szCs w:val="22"/>
        </w:rPr>
        <w:t>find</w:t>
      </w:r>
      <w:r w:rsidRPr="00403B9F">
        <w:rPr>
          <w:sz w:val="22"/>
          <w:szCs w:val="22"/>
        </w:rPr>
        <w:t xml:space="preserve"> the</w:t>
      </w:r>
      <w:r>
        <w:rPr>
          <w:sz w:val="22"/>
          <w:szCs w:val="22"/>
        </w:rPr>
        <w:t xml:space="preserve"> </w:t>
      </w:r>
      <w:r w:rsidRPr="00403B9F">
        <w:rPr>
          <w:sz w:val="22"/>
          <w:szCs w:val="22"/>
        </w:rPr>
        <w:t xml:space="preserve">state of the art technology in the marine sector. </w:t>
      </w:r>
      <w:r w:rsidR="00D306AE">
        <w:rPr>
          <w:sz w:val="22"/>
          <w:szCs w:val="22"/>
        </w:rPr>
        <w:t xml:space="preserve">The main area of concern was the propulsion </w:t>
      </w:r>
      <w:r w:rsidR="00602046">
        <w:rPr>
          <w:sz w:val="22"/>
          <w:szCs w:val="22"/>
        </w:rPr>
        <w:t>committee</w:t>
      </w:r>
      <w:r w:rsidR="00D306AE">
        <w:rPr>
          <w:sz w:val="22"/>
          <w:szCs w:val="22"/>
        </w:rPr>
        <w:t xml:space="preserve">. The conference notes </w:t>
      </w:r>
      <w:r w:rsidR="00D306AE">
        <w:rPr>
          <w:sz w:val="22"/>
          <w:szCs w:val="22"/>
        </w:rPr>
        <w:lastRenderedPageBreak/>
        <w:t xml:space="preserve">discussed new types of propellers such as contra-rotating propellers, hybrid propulsion and azimuthing thrusters. Another emerging technology in marine propulsion is flexible blade propellers where composite materials are used in marine structures. This was of particular interest to me with </w:t>
      </w:r>
      <w:r w:rsidR="00854F59">
        <w:rPr>
          <w:sz w:val="22"/>
          <w:szCs w:val="22"/>
        </w:rPr>
        <w:t>Dr. J Youngs 2010 paper on hydroelastic scaling.</w:t>
      </w:r>
      <w:r w:rsidR="00336933">
        <w:rPr>
          <w:sz w:val="22"/>
          <w:szCs w:val="22"/>
        </w:rPr>
        <w:t xml:space="preserve"> There was also a section detailing to the need for research and development.</w:t>
      </w:r>
      <w:r w:rsidR="00FA3411">
        <w:rPr>
          <w:sz w:val="22"/>
          <w:szCs w:val="22"/>
        </w:rPr>
        <w:t xml:space="preserve"> These areas where discussed with Professor Turnock with the idea of potential summer projects in mind. It was decided that the scope of the research and development needs </w:t>
      </w:r>
      <w:r w:rsidR="00602046">
        <w:rPr>
          <w:sz w:val="22"/>
          <w:szCs w:val="22"/>
        </w:rPr>
        <w:t>where excessive for a summer project.</w:t>
      </w:r>
    </w:p>
    <w:p w14:paraId="38D2C66A" w14:textId="2633E492" w:rsidR="00FE0AFA" w:rsidRDefault="00FE0AFA" w:rsidP="00336933">
      <w:pPr>
        <w:spacing w:afterLines="60" w:after="144"/>
        <w:ind w:left="360"/>
        <w:jc w:val="both"/>
        <w:rPr>
          <w:sz w:val="22"/>
          <w:szCs w:val="22"/>
        </w:rPr>
      </w:pPr>
      <w:r>
        <w:rPr>
          <w:sz w:val="22"/>
          <w:szCs w:val="22"/>
        </w:rPr>
        <w:t xml:space="preserve">Furthermore the SMP conference proceedings where reviewed. </w:t>
      </w:r>
      <w:r w:rsidR="00CD20F9">
        <w:rPr>
          <w:sz w:val="22"/>
          <w:szCs w:val="22"/>
        </w:rPr>
        <w:t>The main objective of the review was ,again, to obtain a general picture of the state of the art. However papers of interest where read in more detail such as: ‘Propeller optimization using an unsteady Boundary-Element Method’</w:t>
      </w:r>
      <w:r w:rsidR="008C4FDA">
        <w:rPr>
          <w:sz w:val="22"/>
          <w:szCs w:val="22"/>
        </w:rPr>
        <w:t xml:space="preserve"> by Evert-Jan Foeth and ‘Effects of Turbulence models on RANSE predictions of transient flow over blade sections‘ by Luca Bonfiglio.</w:t>
      </w:r>
    </w:p>
    <w:p w14:paraId="04FA7C6E" w14:textId="466044CC" w:rsidR="001262B8" w:rsidRDefault="00403B9F" w:rsidP="004549E7">
      <w:pPr>
        <w:spacing w:afterLines="60" w:after="144"/>
        <w:ind w:left="360"/>
        <w:jc w:val="both"/>
        <w:rPr>
          <w:sz w:val="22"/>
          <w:szCs w:val="22"/>
        </w:rPr>
      </w:pPr>
      <w:r w:rsidRPr="00403B9F">
        <w:rPr>
          <w:sz w:val="22"/>
          <w:szCs w:val="22"/>
        </w:rPr>
        <w:t>The chapter titled 'Numerical</w:t>
      </w:r>
      <w:r w:rsidR="00402A7C">
        <w:rPr>
          <w:sz w:val="22"/>
          <w:szCs w:val="22"/>
        </w:rPr>
        <w:t xml:space="preserve"> </w:t>
      </w:r>
      <w:r w:rsidRPr="00403B9F">
        <w:rPr>
          <w:sz w:val="22"/>
          <w:szCs w:val="22"/>
        </w:rPr>
        <w:t>Methods for Propeller Analysis' from the book 'Ship Resistance and Propulsion'</w:t>
      </w:r>
      <w:r>
        <w:rPr>
          <w:sz w:val="22"/>
          <w:szCs w:val="22"/>
        </w:rPr>
        <w:t xml:space="preserve"> </w:t>
      </w:r>
      <w:r w:rsidRPr="00403B9F">
        <w:rPr>
          <w:sz w:val="22"/>
          <w:szCs w:val="22"/>
        </w:rPr>
        <w:t>by Professor Turnock was also read through</w:t>
      </w:r>
      <w:commentRangeEnd w:id="1"/>
      <w:r w:rsidR="00EE6AA9">
        <w:rPr>
          <w:rStyle w:val="CommentReference"/>
        </w:rPr>
        <w:commentReference w:id="1"/>
      </w:r>
      <w:r w:rsidRPr="00403B9F">
        <w:rPr>
          <w:sz w:val="22"/>
          <w:szCs w:val="22"/>
        </w:rPr>
        <w:t>. This chapter described Blade</w:t>
      </w:r>
      <w:r>
        <w:rPr>
          <w:sz w:val="22"/>
          <w:szCs w:val="22"/>
        </w:rPr>
        <w:t xml:space="preserve"> </w:t>
      </w:r>
      <w:r w:rsidRPr="00403B9F">
        <w:rPr>
          <w:sz w:val="22"/>
          <w:szCs w:val="22"/>
        </w:rPr>
        <w:t>Element Momentum Theory (BEMT) as well as the numerical procedure to</w:t>
      </w:r>
      <w:r>
        <w:rPr>
          <w:sz w:val="22"/>
          <w:szCs w:val="22"/>
        </w:rPr>
        <w:t xml:space="preserve"> </w:t>
      </w:r>
      <w:r w:rsidRPr="00403B9F">
        <w:rPr>
          <w:sz w:val="22"/>
          <w:szCs w:val="22"/>
        </w:rPr>
        <w:t xml:space="preserve">solve for the </w:t>
      </w:r>
      <w:r w:rsidR="00402A7C">
        <w:rPr>
          <w:sz w:val="22"/>
          <w:szCs w:val="22"/>
        </w:rPr>
        <w:t>t</w:t>
      </w:r>
      <w:r w:rsidRPr="00403B9F">
        <w:rPr>
          <w:sz w:val="22"/>
          <w:szCs w:val="22"/>
        </w:rPr>
        <w:t xml:space="preserve">hrust and torque </w:t>
      </w:r>
      <w:r w:rsidR="00FE2653" w:rsidRPr="00403B9F">
        <w:rPr>
          <w:sz w:val="22"/>
          <w:szCs w:val="22"/>
        </w:rPr>
        <w:t>co</w:t>
      </w:r>
      <w:r w:rsidR="00FE2653">
        <w:rPr>
          <w:sz w:val="22"/>
          <w:szCs w:val="22"/>
        </w:rPr>
        <w:t>efficients</w:t>
      </w:r>
      <w:r w:rsidRPr="00403B9F">
        <w:rPr>
          <w:sz w:val="22"/>
          <w:szCs w:val="22"/>
        </w:rPr>
        <w:t xml:space="preserve">. </w:t>
      </w:r>
    </w:p>
    <w:p w14:paraId="7949839B" w14:textId="188439DE" w:rsidR="00403B9F" w:rsidRDefault="00403B9F" w:rsidP="004549E7">
      <w:pPr>
        <w:spacing w:afterLines="60" w:after="144"/>
        <w:ind w:left="360"/>
        <w:jc w:val="both"/>
        <w:rPr>
          <w:sz w:val="22"/>
          <w:szCs w:val="22"/>
        </w:rPr>
      </w:pPr>
      <w:r w:rsidRPr="00403B9F">
        <w:rPr>
          <w:sz w:val="22"/>
          <w:szCs w:val="22"/>
        </w:rPr>
        <w:t>The BEMT was then implemented</w:t>
      </w:r>
      <w:r>
        <w:rPr>
          <w:sz w:val="22"/>
          <w:szCs w:val="22"/>
        </w:rPr>
        <w:t xml:space="preserve"> </w:t>
      </w:r>
      <w:r w:rsidRPr="00403B9F">
        <w:rPr>
          <w:sz w:val="22"/>
          <w:szCs w:val="22"/>
        </w:rPr>
        <w:t xml:space="preserve">into </w:t>
      </w:r>
      <w:del w:id="2" w:author="William M. J. Batten" w:date="2017-02-23T17:06:00Z">
        <w:r w:rsidRPr="00403B9F" w:rsidDel="00F32C75">
          <w:rPr>
            <w:sz w:val="22"/>
            <w:szCs w:val="22"/>
          </w:rPr>
          <w:delText>p</w:delText>
        </w:r>
      </w:del>
      <w:ins w:id="3" w:author="William M. J. Batten" w:date="2017-02-23T17:06:00Z">
        <w:r w:rsidR="00F32C75">
          <w:rPr>
            <w:sz w:val="22"/>
            <w:szCs w:val="22"/>
          </w:rPr>
          <w:t>P</w:t>
        </w:r>
      </w:ins>
      <w:r w:rsidRPr="00403B9F">
        <w:rPr>
          <w:sz w:val="22"/>
          <w:szCs w:val="22"/>
        </w:rPr>
        <w:t xml:space="preserve">ython with initial results </w:t>
      </w:r>
      <w:r w:rsidR="00FE2653" w:rsidRPr="00403B9F">
        <w:rPr>
          <w:sz w:val="22"/>
          <w:szCs w:val="22"/>
        </w:rPr>
        <w:t>varied</w:t>
      </w:r>
      <w:r w:rsidRPr="00403B9F">
        <w:rPr>
          <w:sz w:val="22"/>
          <w:szCs w:val="22"/>
        </w:rPr>
        <w:t xml:space="preserve"> against FORTRAN code. The code</w:t>
      </w:r>
      <w:r>
        <w:rPr>
          <w:sz w:val="22"/>
          <w:szCs w:val="22"/>
        </w:rPr>
        <w:t xml:space="preserve"> </w:t>
      </w:r>
      <w:r w:rsidRPr="00403B9F">
        <w:rPr>
          <w:sz w:val="22"/>
          <w:szCs w:val="22"/>
        </w:rPr>
        <w:t xml:space="preserve">has been further improved with the addition of integrating </w:t>
      </w:r>
      <w:r w:rsidR="00464A91" w:rsidRPr="00403B9F">
        <w:rPr>
          <w:sz w:val="22"/>
          <w:szCs w:val="22"/>
        </w:rPr>
        <w:t>XFoil</w:t>
      </w:r>
      <w:r w:rsidRPr="00403B9F">
        <w:rPr>
          <w:sz w:val="22"/>
          <w:szCs w:val="22"/>
        </w:rPr>
        <w:t xml:space="preserve"> into the code</w:t>
      </w:r>
      <w:r>
        <w:rPr>
          <w:sz w:val="22"/>
          <w:szCs w:val="22"/>
        </w:rPr>
        <w:t xml:space="preserve"> </w:t>
      </w:r>
      <w:r w:rsidRPr="00403B9F">
        <w:rPr>
          <w:sz w:val="22"/>
          <w:szCs w:val="22"/>
        </w:rPr>
        <w:t>to improve accuracy o</w:t>
      </w:r>
      <w:bookmarkStart w:id="4" w:name="_GoBack"/>
      <w:bookmarkEnd w:id="4"/>
      <w:r w:rsidRPr="00403B9F">
        <w:rPr>
          <w:sz w:val="22"/>
          <w:szCs w:val="22"/>
        </w:rPr>
        <w:t xml:space="preserve">f the lift and drag </w:t>
      </w:r>
      <w:r w:rsidR="00402A7C">
        <w:rPr>
          <w:sz w:val="22"/>
          <w:szCs w:val="22"/>
        </w:rPr>
        <w:t>coefficients</w:t>
      </w:r>
      <w:r w:rsidRPr="00403B9F">
        <w:rPr>
          <w:sz w:val="22"/>
          <w:szCs w:val="22"/>
        </w:rPr>
        <w:t>. More improvements are</w:t>
      </w:r>
      <w:r w:rsidR="00402A7C">
        <w:rPr>
          <w:sz w:val="22"/>
          <w:szCs w:val="22"/>
        </w:rPr>
        <w:t xml:space="preserve"> </w:t>
      </w:r>
      <w:r w:rsidRPr="00403B9F">
        <w:rPr>
          <w:sz w:val="22"/>
          <w:szCs w:val="22"/>
        </w:rPr>
        <w:t>planned as described in the future work section. Finally OpenFOAM tutorials</w:t>
      </w:r>
      <w:r w:rsidR="00FE2653">
        <w:rPr>
          <w:sz w:val="22"/>
          <w:szCs w:val="22"/>
        </w:rPr>
        <w:t xml:space="preserve"> </w:t>
      </w:r>
      <w:r w:rsidRPr="00403B9F">
        <w:rPr>
          <w:sz w:val="22"/>
          <w:szCs w:val="22"/>
        </w:rPr>
        <w:t>have been undertaken.</w:t>
      </w:r>
    </w:p>
    <w:p w14:paraId="144AD52F" w14:textId="77777777" w:rsidR="00FE2653" w:rsidRDefault="00FE2653" w:rsidP="004549E7">
      <w:pPr>
        <w:spacing w:afterLines="60" w:after="144"/>
        <w:ind w:left="360"/>
        <w:jc w:val="both"/>
        <w:rPr>
          <w:rFonts w:cs="Arial"/>
          <w:sz w:val="22"/>
          <w:szCs w:val="22"/>
        </w:rPr>
      </w:pPr>
    </w:p>
    <w:p w14:paraId="15E139ED" w14:textId="77777777" w:rsidR="00FE2653" w:rsidRPr="00403B9F" w:rsidRDefault="00FE2653" w:rsidP="004549E7">
      <w:pPr>
        <w:numPr>
          <w:ilvl w:val="0"/>
          <w:numId w:val="4"/>
        </w:numPr>
        <w:spacing w:afterLines="60" w:after="144"/>
        <w:jc w:val="both"/>
        <w:rPr>
          <w:b/>
          <w:sz w:val="22"/>
          <w:szCs w:val="22"/>
        </w:rPr>
      </w:pPr>
      <w:r>
        <w:rPr>
          <w:b/>
          <w:sz w:val="22"/>
          <w:szCs w:val="22"/>
        </w:rPr>
        <w:t>Significant issues</w:t>
      </w:r>
      <w:r w:rsidR="00BE6948">
        <w:rPr>
          <w:b/>
          <w:sz w:val="22"/>
          <w:szCs w:val="22"/>
        </w:rPr>
        <w:t xml:space="preserve"> </w:t>
      </w:r>
      <w:r>
        <w:rPr>
          <w:b/>
          <w:sz w:val="22"/>
          <w:szCs w:val="22"/>
        </w:rPr>
        <w:t>in l</w:t>
      </w:r>
      <w:r w:rsidRPr="00403B9F">
        <w:rPr>
          <w:b/>
          <w:sz w:val="22"/>
          <w:szCs w:val="22"/>
        </w:rPr>
        <w:t>ast 6 months</w:t>
      </w:r>
    </w:p>
    <w:p w14:paraId="23E60519" w14:textId="77777777" w:rsidR="00FE2653" w:rsidRPr="00403B9F" w:rsidRDefault="00FE2653" w:rsidP="004549E7">
      <w:pPr>
        <w:spacing w:afterLines="60" w:after="144"/>
        <w:ind w:left="360"/>
        <w:jc w:val="both"/>
        <w:rPr>
          <w:sz w:val="22"/>
          <w:szCs w:val="22"/>
        </w:rPr>
      </w:pPr>
    </w:p>
    <w:p w14:paraId="4A5E48CD" w14:textId="77777777" w:rsidR="008D0FFA" w:rsidRPr="00402A7C" w:rsidRDefault="00403B9F" w:rsidP="004549E7">
      <w:pPr>
        <w:numPr>
          <w:ilvl w:val="0"/>
          <w:numId w:val="4"/>
        </w:numPr>
        <w:spacing w:afterLines="60" w:after="144"/>
        <w:jc w:val="both"/>
        <w:rPr>
          <w:rFonts w:cs="Arial"/>
          <w:b/>
          <w:sz w:val="22"/>
          <w:szCs w:val="22"/>
        </w:rPr>
      </w:pPr>
      <w:r w:rsidRPr="00403B9F">
        <w:rPr>
          <w:b/>
          <w:sz w:val="22"/>
          <w:szCs w:val="22"/>
        </w:rPr>
        <w:t>Plan for next 6 months</w:t>
      </w:r>
    </w:p>
    <w:p w14:paraId="1E1BCD92" w14:textId="77777777" w:rsidR="00403B9F" w:rsidRDefault="00B15E91" w:rsidP="004549E7">
      <w:pPr>
        <w:spacing w:afterLines="60" w:after="144"/>
        <w:ind w:left="360"/>
        <w:jc w:val="both"/>
        <w:rPr>
          <w:sz w:val="22"/>
          <w:szCs w:val="22"/>
          <w:u w:val="single"/>
        </w:rPr>
      </w:pPr>
      <w:r>
        <w:rPr>
          <w:sz w:val="22"/>
          <w:szCs w:val="22"/>
          <w:u w:val="single"/>
        </w:rPr>
        <w:t xml:space="preserve">Semester 2: </w:t>
      </w:r>
      <w:r w:rsidR="00F33FED">
        <w:rPr>
          <w:sz w:val="22"/>
          <w:szCs w:val="22"/>
          <w:u w:val="single"/>
        </w:rPr>
        <w:t xml:space="preserve">Taught </w:t>
      </w:r>
      <w:r w:rsidR="00403B9F">
        <w:rPr>
          <w:sz w:val="22"/>
          <w:szCs w:val="22"/>
          <w:u w:val="single"/>
        </w:rPr>
        <w:t>Modules</w:t>
      </w:r>
    </w:p>
    <w:p w14:paraId="2BAA1F80" w14:textId="77777777" w:rsidR="00FE2653" w:rsidRDefault="00FE2653" w:rsidP="004549E7">
      <w:pPr>
        <w:spacing w:afterLines="60" w:after="144"/>
        <w:ind w:left="360"/>
        <w:jc w:val="both"/>
        <w:rPr>
          <w:sz w:val="22"/>
          <w:szCs w:val="22"/>
        </w:rPr>
      </w:pPr>
      <w:r>
        <w:rPr>
          <w:sz w:val="22"/>
          <w:szCs w:val="22"/>
        </w:rPr>
        <w:t>The three courses to be com</w:t>
      </w:r>
      <w:r w:rsidRPr="00FE2653">
        <w:rPr>
          <w:sz w:val="22"/>
          <w:szCs w:val="22"/>
        </w:rPr>
        <w:t xml:space="preserve">pleted this semester are: </w:t>
      </w:r>
    </w:p>
    <w:p w14:paraId="38873396" w14:textId="77777777" w:rsidR="00FE2653" w:rsidRPr="00FE2653" w:rsidRDefault="00FE2653" w:rsidP="004549E7">
      <w:pPr>
        <w:pStyle w:val="ListParagraph"/>
        <w:numPr>
          <w:ilvl w:val="0"/>
          <w:numId w:val="25"/>
        </w:numPr>
        <w:spacing w:afterLines="60" w:after="144"/>
        <w:jc w:val="both"/>
        <w:rPr>
          <w:sz w:val="22"/>
          <w:szCs w:val="22"/>
        </w:rPr>
      </w:pPr>
      <w:r w:rsidRPr="00FE2653">
        <w:rPr>
          <w:sz w:val="22"/>
          <w:szCs w:val="22"/>
        </w:rPr>
        <w:t>Advanced Computational Methods 2</w:t>
      </w:r>
    </w:p>
    <w:p w14:paraId="35D2E346" w14:textId="77777777" w:rsidR="00FE2653" w:rsidRPr="00FE2653" w:rsidRDefault="00FE2653" w:rsidP="004549E7">
      <w:pPr>
        <w:pStyle w:val="ListParagraph"/>
        <w:numPr>
          <w:ilvl w:val="0"/>
          <w:numId w:val="25"/>
        </w:numPr>
        <w:spacing w:afterLines="60" w:after="144"/>
        <w:jc w:val="both"/>
        <w:rPr>
          <w:sz w:val="22"/>
          <w:szCs w:val="22"/>
        </w:rPr>
      </w:pPr>
      <w:r w:rsidRPr="00FE2653">
        <w:rPr>
          <w:sz w:val="22"/>
          <w:szCs w:val="22"/>
        </w:rPr>
        <w:t>Applied Statistical Modelling</w:t>
      </w:r>
    </w:p>
    <w:p w14:paraId="7665CFD7" w14:textId="77777777" w:rsidR="00403B9F" w:rsidRDefault="00FE2653" w:rsidP="004549E7">
      <w:pPr>
        <w:pStyle w:val="ListParagraph"/>
        <w:numPr>
          <w:ilvl w:val="0"/>
          <w:numId w:val="25"/>
        </w:numPr>
        <w:spacing w:afterLines="60" w:after="144"/>
        <w:jc w:val="both"/>
        <w:rPr>
          <w:sz w:val="22"/>
          <w:szCs w:val="22"/>
          <w:u w:val="single"/>
        </w:rPr>
      </w:pPr>
      <w:r w:rsidRPr="00FE2653">
        <w:rPr>
          <w:sz w:val="22"/>
          <w:szCs w:val="22"/>
        </w:rPr>
        <w:t>Professional Research skills</w:t>
      </w:r>
    </w:p>
    <w:p w14:paraId="3F4E21D4" w14:textId="77777777" w:rsidR="00F33FED" w:rsidRPr="00464A91" w:rsidRDefault="00F33FED" w:rsidP="00464A91">
      <w:pPr>
        <w:spacing w:afterLines="60" w:after="144"/>
        <w:ind w:left="360"/>
        <w:jc w:val="both"/>
        <w:rPr>
          <w:sz w:val="22"/>
          <w:szCs w:val="22"/>
          <w:u w:val="single"/>
        </w:rPr>
      </w:pPr>
    </w:p>
    <w:p w14:paraId="33749F14" w14:textId="77777777" w:rsidR="00403B9F" w:rsidRDefault="00B15E91" w:rsidP="004549E7">
      <w:pPr>
        <w:spacing w:afterLines="60" w:after="144"/>
        <w:ind w:left="360"/>
        <w:jc w:val="both"/>
        <w:rPr>
          <w:sz w:val="22"/>
          <w:szCs w:val="22"/>
          <w:u w:val="single"/>
        </w:rPr>
      </w:pPr>
      <w:r>
        <w:rPr>
          <w:sz w:val="22"/>
          <w:szCs w:val="22"/>
          <w:u w:val="single"/>
        </w:rPr>
        <w:t xml:space="preserve">Semester 2: </w:t>
      </w:r>
      <w:r w:rsidR="00403B9F">
        <w:rPr>
          <w:sz w:val="22"/>
          <w:szCs w:val="22"/>
          <w:u w:val="single"/>
        </w:rPr>
        <w:t>Individual research</w:t>
      </w:r>
    </w:p>
    <w:p w14:paraId="1C078CAC" w14:textId="5DE06BB5" w:rsidR="00F32C75" w:rsidRDefault="00E7423C" w:rsidP="00E7423C">
      <w:pPr>
        <w:spacing w:afterLines="60" w:after="144"/>
        <w:ind w:left="360"/>
        <w:jc w:val="both"/>
        <w:rPr>
          <w:rFonts w:cs="Arial"/>
          <w:sz w:val="22"/>
          <w:szCs w:val="22"/>
        </w:rPr>
      </w:pPr>
      <w:r>
        <w:rPr>
          <w:rFonts w:cs="Arial"/>
          <w:sz w:val="22"/>
          <w:szCs w:val="22"/>
        </w:rPr>
        <w:t xml:space="preserve">As a propeller blade experiences a load the blade will deform due to the load. </w:t>
      </w:r>
      <w:commentRangeStart w:id="5"/>
      <w:r w:rsidR="00FE2653" w:rsidRPr="00FE2653">
        <w:rPr>
          <w:rFonts w:cs="Arial"/>
          <w:sz w:val="22"/>
          <w:szCs w:val="22"/>
        </w:rPr>
        <w:t xml:space="preserve">The BEMT code will be further improved by </w:t>
      </w:r>
      <w:r>
        <w:rPr>
          <w:rFonts w:cs="Arial"/>
          <w:sz w:val="22"/>
          <w:szCs w:val="22"/>
        </w:rPr>
        <w:t>implementing</w:t>
      </w:r>
      <w:r w:rsidR="00FE2653" w:rsidRPr="00FE2653">
        <w:rPr>
          <w:rFonts w:cs="Arial"/>
          <w:sz w:val="22"/>
          <w:szCs w:val="22"/>
        </w:rPr>
        <w:t xml:space="preserve"> Timoshenko beam</w:t>
      </w:r>
      <w:r w:rsidR="00FE2653">
        <w:rPr>
          <w:rFonts w:cs="Arial"/>
          <w:sz w:val="22"/>
          <w:szCs w:val="22"/>
        </w:rPr>
        <w:t xml:space="preserve"> </w:t>
      </w:r>
      <w:r w:rsidR="00FE2653" w:rsidRPr="00FE2653">
        <w:rPr>
          <w:rFonts w:cs="Arial"/>
          <w:sz w:val="22"/>
          <w:szCs w:val="22"/>
        </w:rPr>
        <w:t>theory</w:t>
      </w:r>
      <w:r>
        <w:rPr>
          <w:rFonts w:cs="Arial"/>
          <w:sz w:val="22"/>
          <w:szCs w:val="22"/>
        </w:rPr>
        <w:t xml:space="preserve"> through finite element analysis. </w:t>
      </w:r>
      <w:r w:rsidR="00FE2653" w:rsidRPr="00FE2653">
        <w:rPr>
          <w:rFonts w:cs="Arial"/>
          <w:sz w:val="22"/>
          <w:szCs w:val="22"/>
        </w:rPr>
        <w:t xml:space="preserve">The </w:t>
      </w:r>
      <w:r>
        <w:rPr>
          <w:rFonts w:cs="Arial"/>
          <w:sz w:val="22"/>
          <w:szCs w:val="22"/>
        </w:rPr>
        <w:t>objective</w:t>
      </w:r>
      <w:r w:rsidR="00FE2653" w:rsidRPr="00FE2653">
        <w:rPr>
          <w:rFonts w:cs="Arial"/>
          <w:sz w:val="22"/>
          <w:szCs w:val="22"/>
        </w:rPr>
        <w:t xml:space="preserve"> is to obtain an approximation to the deformation</w:t>
      </w:r>
      <w:r>
        <w:rPr>
          <w:rFonts w:cs="Arial"/>
          <w:sz w:val="22"/>
          <w:szCs w:val="22"/>
        </w:rPr>
        <w:t xml:space="preserve"> through Timoshenko beam theory</w:t>
      </w:r>
      <w:r w:rsidR="00FE2653" w:rsidRPr="00FE2653">
        <w:rPr>
          <w:rFonts w:cs="Arial"/>
          <w:sz w:val="22"/>
          <w:szCs w:val="22"/>
        </w:rPr>
        <w:t>. Furthermore the</w:t>
      </w:r>
      <w:r w:rsidR="00FE2653">
        <w:rPr>
          <w:rFonts w:cs="Arial"/>
          <w:sz w:val="22"/>
          <w:szCs w:val="22"/>
        </w:rPr>
        <w:t xml:space="preserve"> </w:t>
      </w:r>
      <w:r w:rsidR="00FE2653" w:rsidRPr="00FE2653">
        <w:rPr>
          <w:rFonts w:cs="Arial"/>
          <w:sz w:val="22"/>
          <w:szCs w:val="22"/>
        </w:rPr>
        <w:t xml:space="preserve">code will be improved by the addition of time steps and </w:t>
      </w:r>
      <w:r>
        <w:rPr>
          <w:rFonts w:cs="Arial"/>
          <w:sz w:val="22"/>
          <w:szCs w:val="22"/>
        </w:rPr>
        <w:t>,</w:t>
      </w:r>
      <w:r w:rsidR="00FE2653" w:rsidRPr="00FE2653">
        <w:rPr>
          <w:rFonts w:cs="Arial"/>
          <w:sz w:val="22"/>
          <w:szCs w:val="22"/>
        </w:rPr>
        <w:t xml:space="preserve">if time permits, </w:t>
      </w:r>
      <w:r w:rsidR="00EE6AA9" w:rsidRPr="00FE2653">
        <w:rPr>
          <w:rFonts w:cs="Arial"/>
          <w:sz w:val="22"/>
          <w:szCs w:val="22"/>
        </w:rPr>
        <w:t>an</w:t>
      </w:r>
      <w:r w:rsidR="00FE2653">
        <w:rPr>
          <w:rFonts w:cs="Arial"/>
          <w:sz w:val="22"/>
          <w:szCs w:val="22"/>
        </w:rPr>
        <w:t xml:space="preserve"> unsteady flo</w:t>
      </w:r>
      <w:r w:rsidR="00FE2653" w:rsidRPr="00FE2653">
        <w:rPr>
          <w:rFonts w:cs="Arial"/>
          <w:sz w:val="22"/>
          <w:szCs w:val="22"/>
        </w:rPr>
        <w:t>w input</w:t>
      </w:r>
      <w:commentRangeEnd w:id="5"/>
      <w:r w:rsidR="00F32C75">
        <w:rPr>
          <w:rStyle w:val="CommentReference"/>
        </w:rPr>
        <w:commentReference w:id="5"/>
      </w:r>
      <w:r w:rsidR="00FE2653" w:rsidRPr="00FE2653">
        <w:rPr>
          <w:rFonts w:cs="Arial"/>
          <w:sz w:val="22"/>
          <w:szCs w:val="22"/>
        </w:rPr>
        <w:t>.</w:t>
      </w:r>
      <w:r w:rsidR="00FE2653">
        <w:rPr>
          <w:rFonts w:cs="Arial"/>
          <w:sz w:val="22"/>
          <w:szCs w:val="22"/>
        </w:rPr>
        <w:t xml:space="preserve"> </w:t>
      </w:r>
    </w:p>
    <w:p w14:paraId="68AC641F" w14:textId="7C42D6F2" w:rsidR="008D0FFA" w:rsidRDefault="00E716C7" w:rsidP="004549E7">
      <w:pPr>
        <w:spacing w:afterLines="60" w:after="144"/>
        <w:ind w:left="360"/>
        <w:jc w:val="both"/>
        <w:rPr>
          <w:rFonts w:cs="Arial"/>
          <w:sz w:val="22"/>
          <w:szCs w:val="22"/>
        </w:rPr>
      </w:pPr>
      <w:r>
        <w:rPr>
          <w:rFonts w:cs="Arial"/>
          <w:sz w:val="22"/>
          <w:szCs w:val="22"/>
        </w:rPr>
        <w:t>Further to this an investigation will be made into open source structural codes to couple with the OpenFOAM</w:t>
      </w:r>
      <w:r w:rsidR="00BF2F0F">
        <w:rPr>
          <w:rFonts w:cs="Arial"/>
          <w:sz w:val="22"/>
          <w:szCs w:val="22"/>
        </w:rPr>
        <w:t xml:space="preserve"> CFD</w:t>
      </w:r>
      <w:r>
        <w:rPr>
          <w:rFonts w:cs="Arial"/>
          <w:sz w:val="22"/>
          <w:szCs w:val="22"/>
        </w:rPr>
        <w:t xml:space="preserve"> output. It has been found that OpenFOAM has some structural modelling as part of its simulation </w:t>
      </w:r>
      <w:r w:rsidR="00BF2F0F">
        <w:rPr>
          <w:rFonts w:cs="Arial"/>
          <w:sz w:val="22"/>
          <w:szCs w:val="22"/>
        </w:rPr>
        <w:t>software. However a</w:t>
      </w:r>
      <w:r w:rsidR="00CC6A4F">
        <w:rPr>
          <w:rFonts w:cs="Arial"/>
          <w:sz w:val="22"/>
          <w:szCs w:val="22"/>
        </w:rPr>
        <w:t>dditional software will be researched to find the most suitable.</w:t>
      </w:r>
    </w:p>
    <w:p w14:paraId="3889D799" w14:textId="0D8BAF32" w:rsidR="00FE2653" w:rsidRDefault="007351FC" w:rsidP="004549E7">
      <w:pPr>
        <w:spacing w:afterLines="60" w:after="144"/>
        <w:ind w:left="360"/>
        <w:jc w:val="both"/>
        <w:rPr>
          <w:rFonts w:cs="Arial"/>
          <w:sz w:val="22"/>
          <w:szCs w:val="22"/>
        </w:rPr>
      </w:pPr>
      <w:r>
        <w:rPr>
          <w:rFonts w:cs="Arial"/>
          <w:sz w:val="22"/>
          <w:szCs w:val="22"/>
        </w:rPr>
        <w:t>Finally a report will be written summerizing my research and marked by Prof. Stephen Turnock.</w:t>
      </w:r>
    </w:p>
    <w:p w14:paraId="1B20D65C" w14:textId="77777777" w:rsidR="00FE2653" w:rsidRDefault="00FE2653" w:rsidP="004549E7">
      <w:pPr>
        <w:spacing w:afterLines="60" w:after="144"/>
        <w:ind w:left="360"/>
        <w:jc w:val="both"/>
        <w:rPr>
          <w:sz w:val="22"/>
          <w:szCs w:val="22"/>
          <w:u w:val="single"/>
        </w:rPr>
      </w:pPr>
      <w:r>
        <w:rPr>
          <w:sz w:val="22"/>
          <w:szCs w:val="22"/>
          <w:u w:val="single"/>
        </w:rPr>
        <w:t>Summer Project</w:t>
      </w:r>
    </w:p>
    <w:p w14:paraId="0D804E44" w14:textId="5C9B7360" w:rsidR="00277954" w:rsidRPr="00277954" w:rsidRDefault="00277954" w:rsidP="00277954">
      <w:pPr>
        <w:spacing w:line="240" w:lineRule="auto"/>
        <w:ind w:left="360"/>
        <w:rPr>
          <w:rFonts w:cs="Arial"/>
          <w:sz w:val="22"/>
          <w:szCs w:val="24"/>
          <w:lang w:val="en-US" w:eastAsia="en-US"/>
        </w:rPr>
      </w:pPr>
      <w:r w:rsidRPr="00277954">
        <w:rPr>
          <w:rFonts w:cs="Arial"/>
          <w:sz w:val="22"/>
          <w:szCs w:val="24"/>
          <w:lang w:val="en-US" w:eastAsia="en-US"/>
        </w:rPr>
        <w:t xml:space="preserve">There is still a limited understanding of how structural vibration of a marine propeller affects the loading and noise levels of marine propellers. Such calculations require significant </w:t>
      </w:r>
      <w:r w:rsidRPr="00277954">
        <w:rPr>
          <w:rFonts w:cs="Arial"/>
          <w:sz w:val="22"/>
          <w:szCs w:val="24"/>
          <w:lang w:val="en-US" w:eastAsia="en-US"/>
        </w:rPr>
        <w:lastRenderedPageBreak/>
        <w:t>computational resource and effective methods of coupling the structural response to the loading is still an open question. The aim of this project is to explore possible routes for coupling an opensource CFD package OpenFOAM to available structural solvers. As a first step the problem will be focused on a conventional low aspect ratio control surface for which QinetiQ has access to high quality experimental data for validation purposes.</w:t>
      </w:r>
    </w:p>
    <w:p w14:paraId="1A1B7747" w14:textId="77777777" w:rsidR="00402A7C" w:rsidRPr="00FE2653" w:rsidRDefault="00402A7C" w:rsidP="004549E7">
      <w:pPr>
        <w:pStyle w:val="IndentNormal"/>
        <w:spacing w:afterLines="60" w:after="144"/>
        <w:ind w:left="425"/>
        <w:rPr>
          <w:rFonts w:ascii="Arial" w:hAnsi="Arial" w:cs="Arial"/>
          <w:sz w:val="22"/>
          <w:szCs w:val="22"/>
        </w:rPr>
      </w:pPr>
    </w:p>
    <w:p w14:paraId="2ABB9711" w14:textId="77777777" w:rsidR="00BE6948" w:rsidRPr="00402A7C" w:rsidRDefault="00BE6948" w:rsidP="00BE6948">
      <w:pPr>
        <w:numPr>
          <w:ilvl w:val="0"/>
          <w:numId w:val="4"/>
        </w:numPr>
        <w:spacing w:afterLines="60" w:after="144"/>
        <w:jc w:val="both"/>
        <w:rPr>
          <w:rFonts w:cs="Arial"/>
          <w:b/>
          <w:sz w:val="22"/>
          <w:szCs w:val="22"/>
        </w:rPr>
      </w:pPr>
      <w:r>
        <w:rPr>
          <w:b/>
          <w:sz w:val="22"/>
          <w:szCs w:val="22"/>
        </w:rPr>
        <w:t>Risks/dependencies over the next 6 months</w:t>
      </w:r>
    </w:p>
    <w:p w14:paraId="6A2CCF0D" w14:textId="2846341C" w:rsidR="00402A7C" w:rsidRDefault="007351FC" w:rsidP="00E401A5">
      <w:pPr>
        <w:pStyle w:val="ListParagraph"/>
        <w:spacing w:afterLines="60" w:after="144"/>
        <w:ind w:left="360"/>
        <w:jc w:val="both"/>
        <w:rPr>
          <w:rFonts w:cs="Arial"/>
          <w:sz w:val="22"/>
          <w:szCs w:val="22"/>
        </w:rPr>
      </w:pPr>
      <w:r>
        <w:rPr>
          <w:sz w:val="22"/>
          <w:szCs w:val="22"/>
        </w:rPr>
        <w:t>Risks over the next 6 months are: failing all modules (unlikely)</w:t>
      </w:r>
      <w:r w:rsidR="00FF3FF6">
        <w:rPr>
          <w:sz w:val="22"/>
          <w:szCs w:val="22"/>
        </w:rPr>
        <w:t>, I am inexperienced in commercial dealings therefore there is always a risk I may use software under an academic licence which may be an issue for QinetiQ to use</w:t>
      </w:r>
      <w:r>
        <w:rPr>
          <w:sz w:val="22"/>
          <w:szCs w:val="22"/>
        </w:rPr>
        <w:t>. I am also dependent on my references completing security clearance forms</w:t>
      </w:r>
      <w:r w:rsidR="00FF3FF6">
        <w:rPr>
          <w:sz w:val="22"/>
          <w:szCs w:val="22"/>
        </w:rPr>
        <w:t>.</w:t>
      </w:r>
    </w:p>
    <w:p w14:paraId="54100C00" w14:textId="77777777" w:rsidR="00BE6948" w:rsidRDefault="00BE6948" w:rsidP="004549E7">
      <w:pPr>
        <w:pStyle w:val="IndentNormal"/>
        <w:spacing w:afterLines="60" w:after="144"/>
        <w:ind w:left="426"/>
        <w:rPr>
          <w:rFonts w:ascii="Arial" w:hAnsi="Arial" w:cs="Arial"/>
          <w:sz w:val="22"/>
          <w:szCs w:val="22"/>
        </w:rPr>
      </w:pPr>
    </w:p>
    <w:p w14:paraId="06A93385" w14:textId="77777777" w:rsidR="000317A1" w:rsidRDefault="000317A1" w:rsidP="004549E7">
      <w:pPr>
        <w:pStyle w:val="IndentNormal"/>
        <w:spacing w:afterLines="60" w:after="144"/>
        <w:ind w:left="426"/>
        <w:rPr>
          <w:rFonts w:ascii="Arial" w:hAnsi="Arial" w:cs="Arial"/>
          <w:sz w:val="22"/>
          <w:szCs w:val="22"/>
        </w:rPr>
      </w:pPr>
    </w:p>
    <w:p w14:paraId="242A2ECA" w14:textId="77777777" w:rsidR="000317A1" w:rsidRDefault="000317A1" w:rsidP="004549E7">
      <w:pPr>
        <w:pStyle w:val="IndentNormal"/>
        <w:spacing w:afterLines="60" w:after="144"/>
        <w:ind w:left="426"/>
        <w:rPr>
          <w:rFonts w:ascii="Arial" w:hAnsi="Arial" w:cs="Arial"/>
          <w:sz w:val="22"/>
          <w:szCs w:val="22"/>
        </w:rPr>
      </w:pPr>
    </w:p>
    <w:p w14:paraId="0151BB13" w14:textId="77777777" w:rsidR="000317A1" w:rsidRDefault="000317A1" w:rsidP="004549E7">
      <w:pPr>
        <w:pStyle w:val="IndentNormal"/>
        <w:spacing w:afterLines="60" w:after="144"/>
        <w:ind w:left="426"/>
        <w:rPr>
          <w:rFonts w:ascii="Arial" w:hAnsi="Arial" w:cs="Arial"/>
          <w:sz w:val="22"/>
          <w:szCs w:val="22"/>
        </w:rPr>
      </w:pPr>
    </w:p>
    <w:p w14:paraId="37828A84" w14:textId="77777777" w:rsidR="000317A1" w:rsidRDefault="000317A1" w:rsidP="004549E7">
      <w:pPr>
        <w:pStyle w:val="IndentNormal"/>
        <w:spacing w:afterLines="60" w:after="144"/>
        <w:ind w:left="426"/>
        <w:rPr>
          <w:rFonts w:ascii="Arial" w:hAnsi="Arial" w:cs="Arial"/>
          <w:sz w:val="22"/>
          <w:szCs w:val="22"/>
        </w:rPr>
      </w:pPr>
    </w:p>
    <w:p w14:paraId="2608AFCA" w14:textId="77777777" w:rsidR="000317A1" w:rsidRDefault="000317A1" w:rsidP="004549E7">
      <w:pPr>
        <w:pStyle w:val="IndentNormal"/>
        <w:spacing w:afterLines="60" w:after="144"/>
        <w:ind w:left="426"/>
        <w:rPr>
          <w:rFonts w:ascii="Arial" w:hAnsi="Arial" w:cs="Arial"/>
          <w:sz w:val="22"/>
          <w:szCs w:val="22"/>
        </w:rPr>
      </w:pPr>
    </w:p>
    <w:bookmarkEnd w:id="0"/>
    <w:p w14:paraId="364CA26A" w14:textId="77777777" w:rsidR="000317A1" w:rsidRDefault="000317A1" w:rsidP="004549E7">
      <w:pPr>
        <w:pStyle w:val="IndentNormal"/>
        <w:spacing w:afterLines="60" w:after="144"/>
        <w:ind w:left="426"/>
        <w:rPr>
          <w:rFonts w:ascii="Arial" w:hAnsi="Arial" w:cs="Arial"/>
          <w:sz w:val="22"/>
          <w:szCs w:val="22"/>
        </w:rPr>
      </w:pPr>
    </w:p>
    <w:sectPr w:rsidR="000317A1" w:rsidSect="00874D94">
      <w:headerReference w:type="default" r:id="rId18"/>
      <w:footerReference w:type="default" r:id="rId19"/>
      <w:type w:val="continuous"/>
      <w:pgSz w:w="11907" w:h="16840" w:code="9"/>
      <w:pgMar w:top="1440" w:right="1080" w:bottom="1440" w:left="1080" w:header="680" w:footer="680" w:gutter="0"/>
      <w:cols w:space="720"/>
      <w:formProt w:val="0"/>
      <w:titlePg/>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liam M. J. Batten" w:date="2017-02-23T17:09:00Z" w:initials="WMJB">
    <w:p w14:paraId="34FF81AB" w14:textId="77777777" w:rsidR="00EE6AA9" w:rsidRDefault="00EE6AA9">
      <w:pPr>
        <w:pStyle w:val="CommentText"/>
      </w:pPr>
      <w:r>
        <w:rPr>
          <w:rStyle w:val="CommentReference"/>
        </w:rPr>
        <w:annotationRef/>
      </w:r>
      <w:r>
        <w:t xml:space="preserve">Normal </w:t>
      </w:r>
      <w:r w:rsidR="00F32C75">
        <w:t xml:space="preserve">you should </w:t>
      </w:r>
      <w:r>
        <w:t>state reviewed work including  and ..</w:t>
      </w:r>
    </w:p>
  </w:comment>
  <w:comment w:id="5" w:author="William M. J. Batten" w:date="2017-02-23T17:11:00Z" w:initials="WMJB">
    <w:p w14:paraId="491E49B3" w14:textId="77777777" w:rsidR="00F32C75" w:rsidRDefault="00F32C75">
      <w:pPr>
        <w:pStyle w:val="CommentText"/>
      </w:pPr>
      <w:r>
        <w:rPr>
          <w:rStyle w:val="CommentReference"/>
        </w:rPr>
        <w:annotationRef/>
      </w:r>
      <w:r>
        <w:t>Restructure to make clearer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FF81AB" w15:done="0"/>
  <w15:commentEx w15:paraId="491E49B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2522B" w14:textId="77777777" w:rsidR="0046451A" w:rsidRDefault="0046451A">
      <w:r>
        <w:separator/>
      </w:r>
    </w:p>
  </w:endnote>
  <w:endnote w:type="continuationSeparator" w:id="0">
    <w:p w14:paraId="588E5277" w14:textId="77777777" w:rsidR="0046451A" w:rsidRDefault="0046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heSans Q7 Bold">
    <w:altName w:val="Times New Roman"/>
    <w:charset w:val="00"/>
    <w:family w:val="swiss"/>
    <w:pitch w:val="variable"/>
    <w:sig w:usb0="A00002AF" w:usb1="4000387A" w:usb2="00000000" w:usb3="00000000" w:csb0="0000019F" w:csb1="00000000"/>
  </w:font>
  <w:font w:name="TheSans Q3 Light">
    <w:altName w:val="Times New Roman"/>
    <w:charset w:val="00"/>
    <w:family w:val="swiss"/>
    <w:pitch w:val="variable"/>
    <w:sig w:usb0="A00002AF" w:usb1="4000387B" w:usb2="00000000" w:usb3="00000000" w:csb0="0000019F" w:csb1="00000000"/>
  </w:font>
  <w:font w:name="TheSans Q5 Plain">
    <w:charset w:val="00"/>
    <w:family w:val="auto"/>
    <w:pitch w:val="variable"/>
    <w:sig w:usb0="A00002A7" w:usb1="00000040"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5DDCD" w14:textId="77777777" w:rsidR="00DC34C2" w:rsidRDefault="00DC776E">
    <w:pPr>
      <w:pStyle w:val="Header"/>
      <w:rPr>
        <w:noProof/>
      </w:rPr>
    </w:pPr>
    <w:r>
      <w:rPr>
        <w:noProof/>
        <w:lang w:val="en-US" w:eastAsia="en-US"/>
      </w:rPr>
      <mc:AlternateContent>
        <mc:Choice Requires="wps">
          <w:drawing>
            <wp:anchor distT="0" distB="0" distL="114300" distR="114300" simplePos="0" relativeHeight="251659264" behindDoc="0" locked="0" layoutInCell="0" allowOverlap="1" wp14:anchorId="015EDEDB" wp14:editId="2F982EEF">
              <wp:simplePos x="0" y="0"/>
              <wp:positionH relativeFrom="column">
                <wp:posOffset>2482215</wp:posOffset>
              </wp:positionH>
              <wp:positionV relativeFrom="page">
                <wp:posOffset>9031605</wp:posOffset>
              </wp:positionV>
              <wp:extent cx="2124710" cy="80327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710" cy="80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688B9" w14:textId="77777777" w:rsidR="00DC34C2" w:rsidRPr="00A475A5" w:rsidRDefault="00DC34C2">
                          <w:pPr>
                            <w:pStyle w:val="Footer"/>
                            <w:rPr>
                              <w:color w:val="000000"/>
                            </w:rPr>
                          </w:pPr>
                          <w:r w:rsidRPr="00A475A5">
                            <w:rPr>
                              <w:color w:val="000000"/>
                            </w:rPr>
                            <w:t xml:space="preserve">Tel +44 </w:t>
                          </w:r>
                          <w:r>
                            <w:rPr>
                              <w:color w:val="000000"/>
                            </w:rPr>
                            <w:t xml:space="preserve"> </w:t>
                          </w:r>
                          <w:r w:rsidRPr="00A475A5">
                            <w:rPr>
                              <w:color w:val="000000"/>
                            </w:rPr>
                            <w:t>02392</w:t>
                          </w:r>
                          <w:r>
                            <w:rPr>
                              <w:color w:val="000000"/>
                            </w:rPr>
                            <w:t xml:space="preserve"> </w:t>
                          </w:r>
                          <w:r w:rsidRPr="00A475A5">
                            <w:rPr>
                              <w:color w:val="000000"/>
                            </w:rPr>
                            <w:t>33</w:t>
                          </w:r>
                          <w:r>
                            <w:rPr>
                              <w:color w:val="000000"/>
                            </w:rPr>
                            <w:t>5</w:t>
                          </w:r>
                          <w:r w:rsidR="00464A91">
                            <w:rPr>
                              <w:color w:val="000000"/>
                            </w:rPr>
                            <w:t>244</w:t>
                          </w:r>
                        </w:p>
                        <w:p w14:paraId="11F7DE47" w14:textId="77777777" w:rsidR="00DC34C2" w:rsidRPr="00A475A5" w:rsidRDefault="00464A91">
                          <w:pPr>
                            <w:pStyle w:val="Footer"/>
                            <w:rPr>
                              <w:color w:val="000000"/>
                            </w:rPr>
                          </w:pPr>
                          <w:r>
                            <w:rPr>
                              <w:color w:val="000000"/>
                            </w:rPr>
                            <w:t>wbatten</w:t>
                          </w:r>
                          <w:r w:rsidR="00DC34C2">
                            <w:rPr>
                              <w:color w:val="000000"/>
                            </w:rPr>
                            <w:t>@QinetiQ.com</w:t>
                          </w:r>
                          <w:r w:rsidR="00DC34C2" w:rsidRPr="00A475A5">
                            <w:rPr>
                              <w:color w:val="000000"/>
                            </w:rPr>
                            <w:t xml:space="preserve"> </w:t>
                          </w:r>
                        </w:p>
                        <w:p w14:paraId="6D16FEB1" w14:textId="77777777" w:rsidR="00DC34C2" w:rsidRDefault="00DC34C2">
                          <w:pPr>
                            <w:pStyle w:val="Footer"/>
                          </w:pPr>
                          <w:r>
                            <w:t>www.QinetiQ.com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195.45pt;margin-top:711.15pt;width:167.3pt;height: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3utQ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" o:allowincell="f" filled="f" stroked="f">
              <v:textbox>
                <w:txbxContent>
                  <w:p w:rsidR="00DC34C2" w:rsidRPr="00A475A5" w:rsidRDefault="00DC34C2">
                    <w:pPr>
                      <w:pStyle w:val="Footer"/>
                      <w:rPr>
                        <w:color w:val="000000"/>
                      </w:rPr>
                    </w:pPr>
                    <w:r w:rsidRPr="00A475A5">
                      <w:rPr>
                        <w:color w:val="000000"/>
                      </w:rPr>
                      <w:t>Tel +</w:t>
                    </w:r>
                    <w:proofErr w:type="gramStart"/>
                    <w:r w:rsidRPr="00A475A5">
                      <w:rPr>
                        <w:color w:val="000000"/>
                      </w:rPr>
                      <w:t xml:space="preserve">44 </w:t>
                    </w:r>
                    <w:r>
                      <w:rPr>
                        <w:color w:val="000000"/>
                      </w:rPr>
                      <w:t xml:space="preserve"> </w:t>
                    </w:r>
                    <w:r w:rsidRPr="00A475A5">
                      <w:rPr>
                        <w:color w:val="000000"/>
                      </w:rPr>
                      <w:t>02392</w:t>
                    </w:r>
                    <w:proofErr w:type="gramEnd"/>
                    <w:r>
                      <w:rPr>
                        <w:color w:val="000000"/>
                      </w:rPr>
                      <w:t xml:space="preserve"> </w:t>
                    </w:r>
                    <w:r w:rsidRPr="00A475A5">
                      <w:rPr>
                        <w:color w:val="000000"/>
                      </w:rPr>
                      <w:t>33</w:t>
                    </w:r>
                    <w:r>
                      <w:rPr>
                        <w:color w:val="000000"/>
                      </w:rPr>
                      <w:t>5</w:t>
                    </w:r>
                    <w:r w:rsidR="00464A91">
                      <w:rPr>
                        <w:color w:val="000000"/>
                      </w:rPr>
                      <w:t>244</w:t>
                    </w:r>
                  </w:p>
                  <w:p w:rsidR="00DC34C2" w:rsidRPr="00A475A5" w:rsidRDefault="00464A91">
                    <w:pPr>
                      <w:pStyle w:val="Footer"/>
                      <w:rPr>
                        <w:color w:val="000000"/>
                      </w:rPr>
                    </w:pPr>
                    <w:r>
                      <w:rPr>
                        <w:color w:val="000000"/>
                      </w:rPr>
                      <w:t>wbatten</w:t>
                    </w:r>
                    <w:r w:rsidR="00DC34C2">
                      <w:rPr>
                        <w:color w:val="000000"/>
                      </w:rPr>
                      <w:t>@QinetiQ.com</w:t>
                    </w:r>
                    <w:r w:rsidR="00DC34C2" w:rsidRPr="00A475A5">
                      <w:rPr>
                        <w:color w:val="000000"/>
                      </w:rPr>
                      <w:t xml:space="preserve"> </w:t>
                    </w:r>
                  </w:p>
                  <w:p w:rsidR="00DC34C2" w:rsidRDefault="00DC34C2">
                    <w:pPr>
                      <w:pStyle w:val="Footer"/>
                    </w:pPr>
                    <w:r>
                      <w:t>www.QinetiQ.com</w:t>
                    </w:r>
                  </w:p>
                </w:txbxContent>
              </v:textbox>
              <w10:wrap anchory="page"/>
            </v:shape>
          </w:pict>
        </mc:Fallback>
      </mc:AlternateContent>
    </w:r>
    <w:r>
      <w:rPr>
        <w:noProof/>
        <w:lang w:val="en-US" w:eastAsia="en-US"/>
      </w:rPr>
      <mc:AlternateContent>
        <mc:Choice Requires="wps">
          <w:drawing>
            <wp:anchor distT="0" distB="0" distL="114300" distR="114300" simplePos="0" relativeHeight="251657216" behindDoc="0" locked="0" layoutInCell="0" allowOverlap="1" wp14:anchorId="7C4D4337" wp14:editId="3B1889C2">
              <wp:simplePos x="0" y="0"/>
              <wp:positionH relativeFrom="column">
                <wp:posOffset>5259705</wp:posOffset>
              </wp:positionH>
              <wp:positionV relativeFrom="page">
                <wp:posOffset>9031605</wp:posOffset>
              </wp:positionV>
              <wp:extent cx="1268095" cy="888365"/>
              <wp:effectExtent l="0" t="0" r="0" b="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888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92350B" w14:textId="77777777" w:rsidR="00DC34C2" w:rsidRDefault="00DC34C2" w:rsidP="00224B7A">
                          <w:pPr>
                            <w:pStyle w:val="registeredadd"/>
                            <w:rPr>
                              <w:rFonts w:ascii="Calibri" w:hAnsi="Calibri"/>
                            </w:rPr>
                          </w:pPr>
                          <w:r>
                            <w:rPr>
                              <w:rFonts w:ascii="Calibri" w:hAnsi="Calibri"/>
                            </w:rPr>
                            <w:t xml:space="preserve">QinetiQ ltd </w:t>
                          </w:r>
                        </w:p>
                        <w:p w14:paraId="2809E9AC" w14:textId="77777777" w:rsidR="00DC34C2" w:rsidRDefault="00DC34C2" w:rsidP="00224B7A">
                          <w:pPr>
                            <w:pStyle w:val="registeredadd"/>
                            <w:rPr>
                              <w:rFonts w:ascii="Calibri" w:hAnsi="Calibri"/>
                            </w:rPr>
                          </w:pPr>
                          <w:r>
                            <w:rPr>
                              <w:rFonts w:ascii="Calibri" w:hAnsi="Calibri"/>
                            </w:rPr>
                            <w:t xml:space="preserve">Registered in England </w:t>
                          </w:r>
                        </w:p>
                        <w:p w14:paraId="1F563CEF" w14:textId="77777777" w:rsidR="00DC34C2" w:rsidRDefault="00DC34C2" w:rsidP="00224B7A">
                          <w:pPr>
                            <w:pStyle w:val="registeredadd"/>
                            <w:rPr>
                              <w:rFonts w:ascii="Calibri" w:hAnsi="Calibri"/>
                            </w:rPr>
                          </w:pPr>
                          <w:r>
                            <w:rPr>
                              <w:rFonts w:ascii="Calibri" w:hAnsi="Calibri"/>
                            </w:rPr>
                            <w:t>Number 3796233</w:t>
                          </w:r>
                        </w:p>
                        <w:p w14:paraId="4A6C614F" w14:textId="77777777" w:rsidR="00DC34C2" w:rsidRDefault="00DC34C2" w:rsidP="00224B7A">
                          <w:pPr>
                            <w:pStyle w:val="registeredadd"/>
                            <w:rPr>
                              <w:rFonts w:ascii="Calibri" w:hAnsi="Calibri"/>
                            </w:rPr>
                          </w:pPr>
                          <w:r>
                            <w:rPr>
                              <w:rFonts w:ascii="Calibri" w:hAnsi="Calibri"/>
                            </w:rPr>
                            <w:t>Cody Technology Park, Ively Road, Farnborough, Hampshire GU14 0LX</w:t>
                          </w:r>
                        </w:p>
                        <w:p w14:paraId="3ADDEE4A" w14:textId="77777777" w:rsidR="00DC34C2" w:rsidRDefault="00DC34C2" w:rsidP="00224B7A">
                          <w:pPr>
                            <w:pStyle w:val="registeredadd"/>
                            <w:rPr>
                              <w:rFonts w:ascii="Calibri" w:hAnsi="Calibri"/>
                            </w:rPr>
                          </w:pPr>
                          <w:r>
                            <w:rPr>
                              <w:rFonts w:ascii="Calibri" w:hAnsi="Calibri"/>
                            </w:rPr>
                            <w:t>Part of the QinetiQ  group</w:t>
                          </w:r>
                        </w:p>
                        <w:p w14:paraId="6F0B5782" w14:textId="77777777" w:rsidR="00DC34C2" w:rsidRDefault="00DC34C2">
                          <w:pPr>
                            <w:spacing w:line="16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414.15pt;margin-top:711.15pt;width:99.85pt;height:6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" o:allowincell="f" filled="f" stroked="f" strokeweight=".25pt">
              <v:textbox>
                <w:txbxContent>
                  <w:p w:rsidR="00DC34C2" w:rsidRDefault="00DC34C2" w:rsidP="00224B7A">
                    <w:pPr>
                      <w:pStyle w:val="registeredadd"/>
                      <w:rPr>
                        <w:rFonts w:ascii="Calibri" w:hAnsi="Calibri"/>
                      </w:rPr>
                    </w:pPr>
                    <w:r>
                      <w:rPr>
                        <w:rFonts w:ascii="Calibri" w:hAnsi="Calibri"/>
                      </w:rPr>
                      <w:t xml:space="preserve">QinetiQ ltd </w:t>
                    </w:r>
                  </w:p>
                  <w:p w:rsidR="00DC34C2" w:rsidRDefault="00DC34C2" w:rsidP="00224B7A">
                    <w:pPr>
                      <w:pStyle w:val="registeredadd"/>
                      <w:rPr>
                        <w:rFonts w:ascii="Calibri" w:hAnsi="Calibri"/>
                      </w:rPr>
                    </w:pPr>
                    <w:r>
                      <w:rPr>
                        <w:rFonts w:ascii="Calibri" w:hAnsi="Calibri"/>
                      </w:rPr>
                      <w:t xml:space="preserve">Registered in England </w:t>
                    </w:r>
                  </w:p>
                  <w:p w:rsidR="00DC34C2" w:rsidRDefault="00DC34C2" w:rsidP="00224B7A">
                    <w:pPr>
                      <w:pStyle w:val="registeredadd"/>
                      <w:rPr>
                        <w:rFonts w:ascii="Calibri" w:hAnsi="Calibri"/>
                      </w:rPr>
                    </w:pPr>
                    <w:r>
                      <w:rPr>
                        <w:rFonts w:ascii="Calibri" w:hAnsi="Calibri"/>
                      </w:rPr>
                      <w:t>Number 3796233</w:t>
                    </w:r>
                  </w:p>
                  <w:p w:rsidR="00DC34C2" w:rsidRDefault="00DC34C2" w:rsidP="00224B7A">
                    <w:pPr>
                      <w:pStyle w:val="registeredadd"/>
                      <w:rPr>
                        <w:rFonts w:ascii="Calibri" w:hAnsi="Calibri"/>
                      </w:rPr>
                    </w:pPr>
                    <w:r>
                      <w:rPr>
                        <w:rFonts w:ascii="Calibri" w:hAnsi="Calibri"/>
                      </w:rPr>
                      <w:t xml:space="preserve">Cody Technology Park, </w:t>
                    </w:r>
                    <w:proofErr w:type="spellStart"/>
                    <w:r>
                      <w:rPr>
                        <w:rFonts w:ascii="Calibri" w:hAnsi="Calibri"/>
                      </w:rPr>
                      <w:t>Ively</w:t>
                    </w:r>
                    <w:proofErr w:type="spellEnd"/>
                    <w:r>
                      <w:rPr>
                        <w:rFonts w:ascii="Calibri" w:hAnsi="Calibri"/>
                      </w:rPr>
                      <w:t xml:space="preserve"> Road, Farnborough, Hampshire GU14 0LX</w:t>
                    </w:r>
                  </w:p>
                  <w:p w:rsidR="00DC34C2" w:rsidRDefault="00DC34C2" w:rsidP="00224B7A">
                    <w:pPr>
                      <w:pStyle w:val="registeredadd"/>
                      <w:rPr>
                        <w:rFonts w:ascii="Calibri" w:hAnsi="Calibri"/>
                      </w:rPr>
                    </w:pPr>
                    <w:r>
                      <w:rPr>
                        <w:rFonts w:ascii="Calibri" w:hAnsi="Calibri"/>
                      </w:rPr>
                      <w:t xml:space="preserve">Part of the </w:t>
                    </w:r>
                    <w:proofErr w:type="gramStart"/>
                    <w:r>
                      <w:rPr>
                        <w:rFonts w:ascii="Calibri" w:hAnsi="Calibri"/>
                      </w:rPr>
                      <w:t>QinetiQ  group</w:t>
                    </w:r>
                    <w:proofErr w:type="gramEnd"/>
                  </w:p>
                  <w:p w:rsidR="00DC34C2" w:rsidRDefault="00DC34C2">
                    <w:pPr>
                      <w:spacing w:line="160" w:lineRule="exact"/>
                    </w:pPr>
                  </w:p>
                </w:txbxContent>
              </v:textbox>
              <w10:wrap anchory="page"/>
            </v:shape>
          </w:pict>
        </mc:Fallback>
      </mc:AlternateContent>
    </w:r>
    <w:r>
      <w:rPr>
        <w:noProof/>
        <w:lang w:val="en-US" w:eastAsia="en-US"/>
      </w:rPr>
      <mc:AlternateContent>
        <mc:Choice Requires="wps">
          <w:drawing>
            <wp:anchor distT="0" distB="0" distL="114300" distR="114300" simplePos="0" relativeHeight="251656192" behindDoc="0" locked="0" layoutInCell="0" allowOverlap="1" wp14:anchorId="3769A195" wp14:editId="6A689D41">
              <wp:simplePos x="0" y="0"/>
              <wp:positionH relativeFrom="column">
                <wp:posOffset>-98425</wp:posOffset>
              </wp:positionH>
              <wp:positionV relativeFrom="page">
                <wp:posOffset>9032240</wp:posOffset>
              </wp:positionV>
              <wp:extent cx="1123950" cy="751840"/>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751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FD166" w14:textId="77777777" w:rsidR="00DC34C2" w:rsidRDefault="00DC34C2">
                          <w:pPr>
                            <w:pStyle w:val="Footer"/>
                            <w:rPr>
                              <w:rFonts w:ascii="TheSans Q7 Bold" w:hAnsi="TheSans Q7 Bold"/>
                            </w:rPr>
                          </w:pPr>
                          <w:r>
                            <w:rPr>
                              <w:rFonts w:ascii="TheSans Q7 Bold" w:hAnsi="TheSans Q7 Bold"/>
                            </w:rPr>
                            <w:t>QinetiQ ltd</w:t>
                          </w:r>
                        </w:p>
                        <w:p w14:paraId="22A10BED" w14:textId="77777777" w:rsidR="00DC34C2" w:rsidRDefault="00DC34C2">
                          <w:pPr>
                            <w:pStyle w:val="Footer"/>
                          </w:pPr>
                          <w:r>
                            <w:t>Haslar Marine Technology Park</w:t>
                          </w:r>
                        </w:p>
                        <w:p w14:paraId="17533CB8" w14:textId="77777777" w:rsidR="00DC34C2" w:rsidRPr="00E45781" w:rsidRDefault="00DC34C2">
                          <w:pPr>
                            <w:pStyle w:val="Footer"/>
                          </w:pPr>
                          <w:r>
                            <w:t>Bld 58</w:t>
                          </w:r>
                          <w:r w:rsidRPr="00E45781">
                            <w:t xml:space="preserve"> </w:t>
                          </w:r>
                          <w:fldSimple w:instr=" room1 ">
                            <w:r w:rsidRPr="002D1183">
                              <w:rPr>
                                <w:rFonts w:cs="Arial"/>
                              </w:rPr>
                              <w:t>Rm 114a</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7.75pt;margin-top:711.2pt;width:88.5pt;height:5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8w/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" o:allowincell="f" stroked="f">
              <v:textbox>
                <w:txbxContent>
                  <w:p w:rsidR="00DC34C2" w:rsidRDefault="00DC34C2">
                    <w:pPr>
                      <w:pStyle w:val="Footer"/>
                      <w:rPr>
                        <w:rFonts w:ascii="TheSans Q7 Bold" w:hAnsi="TheSans Q7 Bold"/>
                      </w:rPr>
                    </w:pPr>
                    <w:r>
                      <w:rPr>
                        <w:rFonts w:ascii="TheSans Q7 Bold" w:hAnsi="TheSans Q7 Bold"/>
                      </w:rPr>
                      <w:t>QinetiQ ltd</w:t>
                    </w:r>
                  </w:p>
                  <w:p w:rsidR="00DC34C2" w:rsidRDefault="00DC34C2">
                    <w:pPr>
                      <w:pStyle w:val="Footer"/>
                    </w:pPr>
                    <w:r>
                      <w:t>Haslar Marine Technology Park</w:t>
                    </w:r>
                  </w:p>
                  <w:p w:rsidR="00DC34C2" w:rsidRPr="00E45781" w:rsidRDefault="00DC34C2">
                    <w:pPr>
                      <w:pStyle w:val="Footer"/>
                    </w:pPr>
                    <w:proofErr w:type="spellStart"/>
                    <w:r>
                      <w:t>Bld</w:t>
                    </w:r>
                    <w:proofErr w:type="spellEnd"/>
                    <w:r>
                      <w:t xml:space="preserve"> 58</w:t>
                    </w:r>
                    <w:r w:rsidRPr="00E45781">
                      <w:t xml:space="preserve"> </w:t>
                    </w:r>
                    <w:r w:rsidRPr="00E45781">
                      <w:fldChar w:fldCharType="begin"/>
                    </w:r>
                    <w:r w:rsidRPr="00E45781">
                      <w:instrText xml:space="preserve"> room1 </w:instrText>
                    </w:r>
                    <w:r w:rsidRPr="00E45781">
                      <w:fldChar w:fldCharType="separate"/>
                    </w:r>
                    <w:r w:rsidRPr="002D1183">
                      <w:rPr>
                        <w:rFonts w:cs="Arial"/>
                      </w:rPr>
                      <w:t xml:space="preserve">Rm </w:t>
                    </w:r>
                    <w:proofErr w:type="spellStart"/>
                    <w:r w:rsidRPr="002D1183">
                      <w:rPr>
                        <w:rFonts w:cs="Arial"/>
                      </w:rPr>
                      <w:t>114a</w:t>
                    </w:r>
                    <w:proofErr w:type="spellEnd"/>
                    <w:r w:rsidRPr="00E45781">
                      <w:fldChar w:fldCharType="end"/>
                    </w:r>
                  </w:p>
                </w:txbxContent>
              </v:textbox>
              <w10:wrap anchory="page"/>
            </v:shape>
          </w:pict>
        </mc:Fallback>
      </mc:AlternateContent>
    </w:r>
    <w:r>
      <w:rPr>
        <w:noProof/>
        <w:lang w:val="en-US" w:eastAsia="en-US"/>
      </w:rPr>
      <mc:AlternateContent>
        <mc:Choice Requires="wps">
          <w:drawing>
            <wp:anchor distT="0" distB="0" distL="114300" distR="114300" simplePos="0" relativeHeight="251658240" behindDoc="0" locked="0" layoutInCell="0" allowOverlap="1" wp14:anchorId="4A65B56F" wp14:editId="3AEE2F9A">
              <wp:simplePos x="0" y="0"/>
              <wp:positionH relativeFrom="column">
                <wp:posOffset>1210945</wp:posOffset>
              </wp:positionH>
              <wp:positionV relativeFrom="page">
                <wp:posOffset>9032240</wp:posOffset>
              </wp:positionV>
              <wp:extent cx="1114425" cy="751840"/>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751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AFD853" w14:textId="77777777" w:rsidR="00DC34C2" w:rsidRDefault="00DC34C2">
                          <w:pPr>
                            <w:pStyle w:val="Footer"/>
                          </w:pPr>
                          <w:r>
                            <w:t>Haslar Road  Gosport</w:t>
                          </w:r>
                        </w:p>
                        <w:p w14:paraId="3B0AD52C" w14:textId="77777777" w:rsidR="00DC34C2" w:rsidRDefault="00DC34C2">
                          <w:pPr>
                            <w:pStyle w:val="Footer"/>
                          </w:pPr>
                          <w:r>
                            <w:t>Hampshire  PO12 2AG</w:t>
                          </w:r>
                        </w:p>
                        <w:p w14:paraId="29A0DDEA" w14:textId="77777777" w:rsidR="00DC34C2" w:rsidRDefault="00DC34C2">
                          <w:pPr>
                            <w:pStyle w:val="Footer"/>
                          </w:pPr>
                          <w:r>
                            <w:t>United Kingdom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95.35pt;margin-top:711.2pt;width:87.75pt;height:5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" o:allowincell="f" filled="f" stroked="f">
              <v:textbox>
                <w:txbxContent>
                  <w:p w:rsidR="00DC34C2" w:rsidRDefault="00DC34C2">
                    <w:pPr>
                      <w:pStyle w:val="Footer"/>
                    </w:pPr>
                    <w:r>
                      <w:t xml:space="preserve">Haslar </w:t>
                    </w:r>
                    <w:proofErr w:type="gramStart"/>
                    <w:r>
                      <w:t>Road  Gosport</w:t>
                    </w:r>
                    <w:proofErr w:type="gramEnd"/>
                  </w:p>
                  <w:p w:rsidR="00DC34C2" w:rsidRDefault="00DC34C2">
                    <w:pPr>
                      <w:pStyle w:val="Footer"/>
                    </w:pPr>
                    <w:proofErr w:type="gramStart"/>
                    <w:r>
                      <w:t>Hampshire  PO12</w:t>
                    </w:r>
                    <w:proofErr w:type="gramEnd"/>
                    <w:r>
                      <w:t xml:space="preserve"> 2AG</w:t>
                    </w:r>
                  </w:p>
                  <w:p w:rsidR="00DC34C2" w:rsidRDefault="00DC34C2">
                    <w:pPr>
                      <w:pStyle w:val="Footer"/>
                    </w:pPr>
                    <w:r>
                      <w:t>United Kingdom</w:t>
                    </w:r>
                  </w:p>
                </w:txbxContent>
              </v:textbox>
              <w10:wrap anchory="page"/>
            </v:shape>
          </w:pict>
        </mc:Fallback>
      </mc:AlternateContent>
    </w:r>
    <w:r w:rsidR="00DC34C2">
      <w:rPr>
        <w:noProof/>
      </w:rPr>
      <w:t xml:space="preserve"> </w:t>
    </w:r>
  </w:p>
  <w:p w14:paraId="29DAB4BA" w14:textId="77777777" w:rsidR="00DC34C2" w:rsidRPr="00A475A5" w:rsidRDefault="00DC34C2" w:rsidP="000565DC">
    <w:pPr>
      <w:pStyle w:val="Header"/>
      <w:rPr>
        <w:rStyle w:val="IntenseReference"/>
        <w:color w:val="000000"/>
        <w:u w:val="none"/>
      </w:rPr>
    </w:pPr>
    <w:r w:rsidRPr="00A475A5">
      <w:rPr>
        <w:color w:val="000000"/>
      </w:rPr>
      <w:t xml:space="preserve">covering </w:t>
    </w:r>
    <w:r>
      <w:rPr>
        <w:color w:val="000000"/>
      </w:rPr>
      <w:t>OFFICIAL SENSITIVE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4FA84" w14:textId="77777777" w:rsidR="00DC34C2" w:rsidRDefault="00DC776E" w:rsidP="00F32C75">
    <w:pPr>
      <w:pStyle w:val="Header"/>
      <w:jc w:val="left"/>
      <w:rPr>
        <w:noProof/>
      </w:rPr>
    </w:pPr>
    <w:r>
      <w:rPr>
        <w:noProof/>
        <w:lang w:val="en-US" w:eastAsia="en-US"/>
      </w:rPr>
      <mc:AlternateContent>
        <mc:Choice Requires="wps">
          <w:drawing>
            <wp:anchor distT="0" distB="0" distL="114300" distR="114300" simplePos="0" relativeHeight="251655168" behindDoc="0" locked="0" layoutInCell="0" allowOverlap="1" wp14:anchorId="5EA4FD56" wp14:editId="7A97B6A3">
              <wp:simplePos x="0" y="0"/>
              <wp:positionH relativeFrom="column">
                <wp:posOffset>6122035</wp:posOffset>
              </wp:positionH>
              <wp:positionV relativeFrom="paragraph">
                <wp:posOffset>-48895</wp:posOffset>
              </wp:positionV>
              <wp:extent cx="312420" cy="33909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39090"/>
                      </a:xfrm>
                      <a:prstGeom prst="rect">
                        <a:avLst/>
                      </a:prstGeom>
                      <a:solidFill>
                        <a:srgbClr val="FFFFFF"/>
                      </a:solidFill>
                      <a:ln>
                        <a:noFill/>
                      </a:ln>
                      <a:effectLst/>
                      <a:extLs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E2135C" w14:textId="77777777" w:rsidR="00DC34C2" w:rsidRDefault="00DC34C2">
                          <w:pPr>
                            <w:pStyle w:val="referencetext"/>
                            <w:rPr>
                              <w:rFonts w:ascii="TheSans Q3 Light" w:hAnsi="TheSans Q3 Light"/>
                              <w:sz w:val="16"/>
                            </w:rPr>
                          </w:pPr>
                          <w:r>
                            <w:rPr>
                              <w:rFonts w:ascii="TheSans Q3 Light" w:hAnsi="TheSans Q3 Light"/>
                              <w:sz w:val="16"/>
                            </w:rPr>
                            <w:fldChar w:fldCharType="begin"/>
                          </w:r>
                          <w:r>
                            <w:rPr>
                              <w:rFonts w:ascii="TheSans Q3 Light" w:hAnsi="TheSans Q3 Light"/>
                              <w:sz w:val="16"/>
                            </w:rPr>
                            <w:instrText xml:space="preserve"> PAGE  \* MERGEFORMAT </w:instrText>
                          </w:r>
                          <w:r>
                            <w:rPr>
                              <w:rFonts w:ascii="TheSans Q3 Light" w:hAnsi="TheSans Q3 Light"/>
                              <w:sz w:val="16"/>
                            </w:rPr>
                            <w:fldChar w:fldCharType="separate"/>
                          </w:r>
                          <w:r w:rsidR="00FF3FF6">
                            <w:rPr>
                              <w:rFonts w:ascii="TheSans Q3 Light" w:hAnsi="TheSans Q3 Light"/>
                              <w:noProof/>
                              <w:sz w:val="16"/>
                            </w:rPr>
                            <w:t>3</w:t>
                          </w:r>
                          <w:r>
                            <w:rPr>
                              <w:rFonts w:ascii="TheSans Q3 Light" w:hAnsi="TheSans Q3 Light"/>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4FD56" id="_x0000_t202" coordsize="21600,21600" o:spt="202" path="m0,0l0,21600,21600,21600,21600,0xe">
              <v:stroke joinstyle="miter"/>
              <v:path gradientshapeok="t" o:connecttype="rect"/>
            </v:shapetype>
            <v:shape id="Text Box 12" o:spid="_x0000_s1030" type="#_x0000_t202" style="position:absolute;margin-left:482.05pt;margin-top:-3.8pt;width:24.6pt;height:2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" o:allowincell="f" stroked="f" strokeweight=".25pt">
              <v:shadow color="gray" opacity="1" mv:blur="0" offset="2pt,2pt"/>
              <v:textbox>
                <w:txbxContent>
                  <w:p w14:paraId="6BE2135C" w14:textId="77777777" w:rsidR="00DC34C2" w:rsidRDefault="00DC34C2">
                    <w:pPr>
                      <w:pStyle w:val="referencetext"/>
                      <w:rPr>
                        <w:rFonts w:ascii="TheSans Q3 Light" w:hAnsi="TheSans Q3 Light"/>
                        <w:sz w:val="16"/>
                      </w:rPr>
                    </w:pPr>
                    <w:r>
                      <w:rPr>
                        <w:rFonts w:ascii="TheSans Q3 Light" w:hAnsi="TheSans Q3 Light"/>
                        <w:sz w:val="16"/>
                      </w:rPr>
                      <w:fldChar w:fldCharType="begin"/>
                    </w:r>
                    <w:r>
                      <w:rPr>
                        <w:rFonts w:ascii="TheSans Q3 Light" w:hAnsi="TheSans Q3 Light"/>
                        <w:sz w:val="16"/>
                      </w:rPr>
                      <w:instrText xml:space="preserve"> PAGE  \* MERGEFORMAT </w:instrText>
                    </w:r>
                    <w:r>
                      <w:rPr>
                        <w:rFonts w:ascii="TheSans Q3 Light" w:hAnsi="TheSans Q3 Light"/>
                        <w:sz w:val="16"/>
                      </w:rPr>
                      <w:fldChar w:fldCharType="separate"/>
                    </w:r>
                    <w:r w:rsidR="00FF3FF6">
                      <w:rPr>
                        <w:rFonts w:ascii="TheSans Q3 Light" w:hAnsi="TheSans Q3 Light"/>
                        <w:noProof/>
                        <w:sz w:val="16"/>
                      </w:rPr>
                      <w:t>3</w:t>
                    </w:r>
                    <w:r>
                      <w:rPr>
                        <w:rFonts w:ascii="TheSans Q3 Light" w:hAnsi="TheSans Q3 Light"/>
                        <w:sz w:val="16"/>
                      </w:rPr>
                      <w:fldChar w:fldCharType="end"/>
                    </w:r>
                  </w:p>
                </w:txbxContent>
              </v:textbox>
            </v:shape>
          </w:pict>
        </mc:Fallback>
      </mc:AlternateContent>
    </w:r>
  </w:p>
  <w:p w14:paraId="4D7B73DE" w14:textId="77777777" w:rsidR="00DC34C2" w:rsidRDefault="00DC34C2">
    <w:pPr>
      <w:pStyle w:val="Header"/>
    </w:pPr>
    <w:r w:rsidRPr="00F04E77">
      <w:t xml:space="preserve">qinetiq </w:t>
    </w:r>
    <w:r w:rsidR="000317A1">
      <w:t>….</w:t>
    </w:r>
  </w:p>
  <w:p w14:paraId="1418E44B" w14:textId="77777777" w:rsidR="00DC34C2" w:rsidRDefault="00DC34C2" w:rsidP="002768A1">
    <w:pPr>
      <w:pStyle w:val="Header"/>
      <w:rPr>
        <w:b w:val="0"/>
      </w:rPr>
    </w:pPr>
    <w:r w:rsidRPr="00F04E77">
      <w:rPr>
        <w:b w:val="0"/>
      </w:rPr>
      <w:t xml:space="preserve">covering </w:t>
    </w:r>
    <w:r>
      <w:rPr>
        <w:b w:val="0"/>
      </w:rPr>
      <w:t>OFFICIAL SENSITIVE</w:t>
    </w:r>
  </w:p>
  <w:p w14:paraId="19FAC027" w14:textId="77777777" w:rsidR="00DC34C2" w:rsidRDefault="00DC34C2">
    <w:pPr>
      <w:pStyle w:val="Header"/>
      <w:rPr>
        <w:noProof/>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4A950" w14:textId="77777777" w:rsidR="0046451A" w:rsidRDefault="0046451A">
      <w:r>
        <w:separator/>
      </w:r>
    </w:p>
  </w:footnote>
  <w:footnote w:type="continuationSeparator" w:id="0">
    <w:p w14:paraId="6EE8BB4C" w14:textId="77777777" w:rsidR="0046451A" w:rsidRDefault="004645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FEDA7" w14:textId="77777777" w:rsidR="00DC34C2" w:rsidRPr="00F04E77" w:rsidRDefault="00236CD4">
    <w:pPr>
      <w:pStyle w:val="Header"/>
      <w:rPr>
        <w:b w:val="0"/>
      </w:rPr>
    </w:pPr>
    <w:r>
      <w:rPr>
        <w:b w:val="0"/>
      </w:rPr>
      <w:t>Unclassified</w:t>
    </w:r>
  </w:p>
  <w:p w14:paraId="31BCCDC0" w14:textId="77777777" w:rsidR="00DC34C2" w:rsidRDefault="00DC776E">
    <w:pPr>
      <w:pStyle w:val="Header"/>
    </w:pPr>
    <w:r>
      <w:rPr>
        <w:noProof/>
        <w:lang w:val="en-US" w:eastAsia="en-US"/>
      </w:rPr>
      <w:drawing>
        <wp:anchor distT="0" distB="0" distL="114300" distR="114300" simplePos="0" relativeHeight="251660288" behindDoc="0" locked="0" layoutInCell="1" allowOverlap="1" wp14:anchorId="490F7ED8" wp14:editId="7282074C">
          <wp:simplePos x="0" y="0"/>
          <wp:positionH relativeFrom="column">
            <wp:posOffset>5125085</wp:posOffset>
          </wp:positionH>
          <wp:positionV relativeFrom="paragraph">
            <wp:posOffset>-140970</wp:posOffset>
          </wp:positionV>
          <wp:extent cx="1295400" cy="323850"/>
          <wp:effectExtent l="0" t="0" r="0" b="0"/>
          <wp:wrapSquare wrapText="bothSides"/>
          <wp:docPr id="9" name="Picture 9" descr="QQ_logo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Q_logo_A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34C2">
      <w:t xml:space="preserve">qinetiq </w:t>
    </w:r>
    <w:r w:rsidR="00464A91">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DC8FF" w14:textId="77777777" w:rsidR="00DC34C2" w:rsidRDefault="00DC34C2" w:rsidP="002768A1">
    <w:pPr>
      <w:pStyle w:val="Header"/>
      <w:rPr>
        <w:b w:val="0"/>
      </w:rPr>
    </w:pPr>
    <w:r w:rsidRPr="00F04E77">
      <w:rPr>
        <w:b w:val="0"/>
      </w:rPr>
      <w:t xml:space="preserve">covering </w:t>
    </w:r>
    <w:r>
      <w:rPr>
        <w:b w:val="0"/>
      </w:rPr>
      <w:t>OFFICIAL SENSITIVE</w:t>
    </w:r>
  </w:p>
  <w:p w14:paraId="0334ABBE" w14:textId="77777777" w:rsidR="00DC34C2" w:rsidRPr="00F04E77" w:rsidRDefault="00DC34C2" w:rsidP="002768A1">
    <w:pPr>
      <w:pStyle w:val="Header"/>
      <w:rPr>
        <w:b w:val="0"/>
      </w:rPr>
    </w:pPr>
  </w:p>
  <w:p w14:paraId="16AD47FB" w14:textId="77777777" w:rsidR="00DC34C2" w:rsidRPr="002768A1" w:rsidRDefault="00DC34C2" w:rsidP="002768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632A"/>
    <w:multiLevelType w:val="hybridMultilevel"/>
    <w:tmpl w:val="3CEA48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AA593D"/>
    <w:multiLevelType w:val="hybridMultilevel"/>
    <w:tmpl w:val="2F0E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A02DFF"/>
    <w:multiLevelType w:val="hybridMultilevel"/>
    <w:tmpl w:val="26B8DE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96753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F435C4"/>
    <w:multiLevelType w:val="multilevel"/>
    <w:tmpl w:val="C590B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19B31B94"/>
    <w:multiLevelType w:val="multilevel"/>
    <w:tmpl w:val="88D4C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21236BB4"/>
    <w:multiLevelType w:val="multilevel"/>
    <w:tmpl w:val="67D25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D044006"/>
    <w:multiLevelType w:val="hybridMultilevel"/>
    <w:tmpl w:val="C784A0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F3E2651"/>
    <w:multiLevelType w:val="multilevel"/>
    <w:tmpl w:val="4978E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382C2CEB"/>
    <w:multiLevelType w:val="hybridMultilevel"/>
    <w:tmpl w:val="5C9E9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573188"/>
    <w:multiLevelType w:val="hybridMultilevel"/>
    <w:tmpl w:val="B5EE033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nsid w:val="436A7EDD"/>
    <w:multiLevelType w:val="multilevel"/>
    <w:tmpl w:val="82B6E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4718392C"/>
    <w:multiLevelType w:val="multilevel"/>
    <w:tmpl w:val="2C508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4C4A7BE7"/>
    <w:multiLevelType w:val="hybridMultilevel"/>
    <w:tmpl w:val="224663AA"/>
    <w:lvl w:ilvl="0" w:tplc="9C2A8184">
      <w:start w:val="1"/>
      <w:numFmt w:val="bullet"/>
      <w:lvlText w:val=""/>
      <w:lvlJc w:val="left"/>
      <w:pPr>
        <w:tabs>
          <w:tab w:val="num" w:pos="2157"/>
        </w:tabs>
        <w:ind w:left="360" w:firstLine="144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3A06EF7"/>
    <w:multiLevelType w:val="multilevel"/>
    <w:tmpl w:val="92681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56CA507D"/>
    <w:multiLevelType w:val="multilevel"/>
    <w:tmpl w:val="1DE42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58B67A98"/>
    <w:multiLevelType w:val="multilevel"/>
    <w:tmpl w:val="E55A7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59CA5646"/>
    <w:multiLevelType w:val="multilevel"/>
    <w:tmpl w:val="0E1EF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63AD2670"/>
    <w:multiLevelType w:val="hybridMultilevel"/>
    <w:tmpl w:val="85F6B5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54A194D"/>
    <w:multiLevelType w:val="multilevel"/>
    <w:tmpl w:val="A79A3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6D884593"/>
    <w:multiLevelType w:val="multilevel"/>
    <w:tmpl w:val="C2608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6E7C6B8D"/>
    <w:multiLevelType w:val="hybridMultilevel"/>
    <w:tmpl w:val="4286870A"/>
    <w:lvl w:ilvl="0" w:tplc="9C2A8184">
      <w:start w:val="1"/>
      <w:numFmt w:val="bullet"/>
      <w:lvlText w:val=""/>
      <w:lvlJc w:val="left"/>
      <w:pPr>
        <w:tabs>
          <w:tab w:val="num" w:pos="1797"/>
        </w:tabs>
        <w:ind w:left="0" w:firstLine="144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6EAC1AE9"/>
    <w:multiLevelType w:val="hybridMultilevel"/>
    <w:tmpl w:val="08AAD46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84A0BE3"/>
    <w:multiLevelType w:val="multilevel"/>
    <w:tmpl w:val="7DC0D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7EDC22C3"/>
    <w:multiLevelType w:val="multilevel"/>
    <w:tmpl w:val="B12EB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9"/>
  </w:num>
  <w:num w:numId="4">
    <w:abstractNumId w:val="3"/>
  </w:num>
  <w:num w:numId="5">
    <w:abstractNumId w:val="0"/>
  </w:num>
  <w:num w:numId="6">
    <w:abstractNumId w:val="16"/>
  </w:num>
  <w:num w:numId="7">
    <w:abstractNumId w:val="5"/>
  </w:num>
  <w:num w:numId="8">
    <w:abstractNumId w:val="11"/>
  </w:num>
  <w:num w:numId="9">
    <w:abstractNumId w:val="14"/>
  </w:num>
  <w:num w:numId="10">
    <w:abstractNumId w:val="4"/>
  </w:num>
  <w:num w:numId="11">
    <w:abstractNumId w:val="15"/>
  </w:num>
  <w:num w:numId="12">
    <w:abstractNumId w:val="8"/>
  </w:num>
  <w:num w:numId="13">
    <w:abstractNumId w:val="23"/>
  </w:num>
  <w:num w:numId="14">
    <w:abstractNumId w:val="12"/>
  </w:num>
  <w:num w:numId="15">
    <w:abstractNumId w:val="24"/>
  </w:num>
  <w:num w:numId="16">
    <w:abstractNumId w:val="19"/>
  </w:num>
  <w:num w:numId="17">
    <w:abstractNumId w:val="6"/>
  </w:num>
  <w:num w:numId="18">
    <w:abstractNumId w:val="20"/>
  </w:num>
  <w:num w:numId="19">
    <w:abstractNumId w:val="17"/>
  </w:num>
  <w:num w:numId="20">
    <w:abstractNumId w:val="22"/>
  </w:num>
  <w:num w:numId="21">
    <w:abstractNumId w:val="7"/>
  </w:num>
  <w:num w:numId="22">
    <w:abstractNumId w:val="21"/>
  </w:num>
  <w:num w:numId="23">
    <w:abstractNumId w:val="13"/>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stroke weight=".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EF"/>
    <w:rsid w:val="00004E16"/>
    <w:rsid w:val="00013198"/>
    <w:rsid w:val="0001486F"/>
    <w:rsid w:val="000246F6"/>
    <w:rsid w:val="000317A1"/>
    <w:rsid w:val="00035691"/>
    <w:rsid w:val="000363D4"/>
    <w:rsid w:val="00044846"/>
    <w:rsid w:val="000565DC"/>
    <w:rsid w:val="00057963"/>
    <w:rsid w:val="00064ED6"/>
    <w:rsid w:val="000669FC"/>
    <w:rsid w:val="0007349F"/>
    <w:rsid w:val="000802AB"/>
    <w:rsid w:val="00083032"/>
    <w:rsid w:val="000909A0"/>
    <w:rsid w:val="000A137B"/>
    <w:rsid w:val="000A3B4E"/>
    <w:rsid w:val="000B0843"/>
    <w:rsid w:val="000B5C14"/>
    <w:rsid w:val="000C582F"/>
    <w:rsid w:val="000D1A0F"/>
    <w:rsid w:val="000E4588"/>
    <w:rsid w:val="000E7824"/>
    <w:rsid w:val="00101D45"/>
    <w:rsid w:val="00106DEB"/>
    <w:rsid w:val="00110B5D"/>
    <w:rsid w:val="00113C71"/>
    <w:rsid w:val="001161B4"/>
    <w:rsid w:val="00122795"/>
    <w:rsid w:val="00124ACF"/>
    <w:rsid w:val="00125EA8"/>
    <w:rsid w:val="001262B8"/>
    <w:rsid w:val="001346CA"/>
    <w:rsid w:val="00135F51"/>
    <w:rsid w:val="00136FD6"/>
    <w:rsid w:val="0014778F"/>
    <w:rsid w:val="001524AC"/>
    <w:rsid w:val="001536C1"/>
    <w:rsid w:val="00155DBA"/>
    <w:rsid w:val="00167C57"/>
    <w:rsid w:val="00175A27"/>
    <w:rsid w:val="00182C8C"/>
    <w:rsid w:val="00183EFE"/>
    <w:rsid w:val="00195582"/>
    <w:rsid w:val="001A0240"/>
    <w:rsid w:val="001A1FC0"/>
    <w:rsid w:val="001B4DD0"/>
    <w:rsid w:val="001C1760"/>
    <w:rsid w:val="001E40EC"/>
    <w:rsid w:val="001E4F23"/>
    <w:rsid w:val="001E4FB3"/>
    <w:rsid w:val="001F5EA4"/>
    <w:rsid w:val="00206B83"/>
    <w:rsid w:val="00207230"/>
    <w:rsid w:val="0021039E"/>
    <w:rsid w:val="0021202A"/>
    <w:rsid w:val="00216D69"/>
    <w:rsid w:val="00217CD4"/>
    <w:rsid w:val="00224B7A"/>
    <w:rsid w:val="0022620C"/>
    <w:rsid w:val="00236CD4"/>
    <w:rsid w:val="002568BB"/>
    <w:rsid w:val="00275E3B"/>
    <w:rsid w:val="002768A1"/>
    <w:rsid w:val="00277954"/>
    <w:rsid w:val="00281F56"/>
    <w:rsid w:val="00292B66"/>
    <w:rsid w:val="002B1C82"/>
    <w:rsid w:val="002B2A56"/>
    <w:rsid w:val="002C2C8A"/>
    <w:rsid w:val="002C5836"/>
    <w:rsid w:val="002C7F50"/>
    <w:rsid w:val="002D1183"/>
    <w:rsid w:val="002D46D7"/>
    <w:rsid w:val="002E27BE"/>
    <w:rsid w:val="002F0DA9"/>
    <w:rsid w:val="00301765"/>
    <w:rsid w:val="0030238B"/>
    <w:rsid w:val="00304B98"/>
    <w:rsid w:val="00306A0B"/>
    <w:rsid w:val="00311EB3"/>
    <w:rsid w:val="003144BE"/>
    <w:rsid w:val="0031661A"/>
    <w:rsid w:val="00331A89"/>
    <w:rsid w:val="00336933"/>
    <w:rsid w:val="00352CE2"/>
    <w:rsid w:val="00355DD9"/>
    <w:rsid w:val="00381963"/>
    <w:rsid w:val="00384808"/>
    <w:rsid w:val="003A17EF"/>
    <w:rsid w:val="003C1B57"/>
    <w:rsid w:val="003C658B"/>
    <w:rsid w:val="003D6D92"/>
    <w:rsid w:val="003F1636"/>
    <w:rsid w:val="00402A7C"/>
    <w:rsid w:val="00403B9F"/>
    <w:rsid w:val="00411541"/>
    <w:rsid w:val="00431641"/>
    <w:rsid w:val="00436504"/>
    <w:rsid w:val="00436FE0"/>
    <w:rsid w:val="0044025F"/>
    <w:rsid w:val="00442D4C"/>
    <w:rsid w:val="00446EE9"/>
    <w:rsid w:val="0045466C"/>
    <w:rsid w:val="004549E7"/>
    <w:rsid w:val="0046451A"/>
    <w:rsid w:val="00464A91"/>
    <w:rsid w:val="00472980"/>
    <w:rsid w:val="00493134"/>
    <w:rsid w:val="00496B11"/>
    <w:rsid w:val="004B1853"/>
    <w:rsid w:val="004B3099"/>
    <w:rsid w:val="004D2F53"/>
    <w:rsid w:val="004E1AF9"/>
    <w:rsid w:val="004E3BB6"/>
    <w:rsid w:val="004E3C36"/>
    <w:rsid w:val="004E7036"/>
    <w:rsid w:val="004F548C"/>
    <w:rsid w:val="00511483"/>
    <w:rsid w:val="0053202F"/>
    <w:rsid w:val="00540BA0"/>
    <w:rsid w:val="00554E4E"/>
    <w:rsid w:val="00556519"/>
    <w:rsid w:val="00595422"/>
    <w:rsid w:val="005A3F30"/>
    <w:rsid w:val="005A43EF"/>
    <w:rsid w:val="005B2D40"/>
    <w:rsid w:val="005C70BA"/>
    <w:rsid w:val="005F0C27"/>
    <w:rsid w:val="00602046"/>
    <w:rsid w:val="0060748D"/>
    <w:rsid w:val="00607A09"/>
    <w:rsid w:val="00614CBB"/>
    <w:rsid w:val="00616620"/>
    <w:rsid w:val="00635CB6"/>
    <w:rsid w:val="00643344"/>
    <w:rsid w:val="00647530"/>
    <w:rsid w:val="00656BCC"/>
    <w:rsid w:val="00664A11"/>
    <w:rsid w:val="00673E9D"/>
    <w:rsid w:val="00684067"/>
    <w:rsid w:val="006A6FE8"/>
    <w:rsid w:val="006B2846"/>
    <w:rsid w:val="006D52DD"/>
    <w:rsid w:val="006D597C"/>
    <w:rsid w:val="006E3004"/>
    <w:rsid w:val="006E52F1"/>
    <w:rsid w:val="006E55D6"/>
    <w:rsid w:val="006F70E6"/>
    <w:rsid w:val="00706A95"/>
    <w:rsid w:val="00716CDE"/>
    <w:rsid w:val="007246F4"/>
    <w:rsid w:val="007351FC"/>
    <w:rsid w:val="00746BE9"/>
    <w:rsid w:val="00763FBA"/>
    <w:rsid w:val="00764EC6"/>
    <w:rsid w:val="00796492"/>
    <w:rsid w:val="007A1C61"/>
    <w:rsid w:val="007B556A"/>
    <w:rsid w:val="007C0C70"/>
    <w:rsid w:val="007C3095"/>
    <w:rsid w:val="007E1198"/>
    <w:rsid w:val="007E5374"/>
    <w:rsid w:val="007E7E34"/>
    <w:rsid w:val="007F3B28"/>
    <w:rsid w:val="007F4585"/>
    <w:rsid w:val="00810C84"/>
    <w:rsid w:val="00824B84"/>
    <w:rsid w:val="0084622D"/>
    <w:rsid w:val="0084689B"/>
    <w:rsid w:val="00854F59"/>
    <w:rsid w:val="008716DA"/>
    <w:rsid w:val="008719B7"/>
    <w:rsid w:val="00874D94"/>
    <w:rsid w:val="008A2665"/>
    <w:rsid w:val="008A3F28"/>
    <w:rsid w:val="008C4FDA"/>
    <w:rsid w:val="008C6CC7"/>
    <w:rsid w:val="008C77BE"/>
    <w:rsid w:val="008D0FFA"/>
    <w:rsid w:val="008D153F"/>
    <w:rsid w:val="008E5C92"/>
    <w:rsid w:val="008F168D"/>
    <w:rsid w:val="008F7676"/>
    <w:rsid w:val="009223F0"/>
    <w:rsid w:val="00925EEE"/>
    <w:rsid w:val="00930775"/>
    <w:rsid w:val="00931786"/>
    <w:rsid w:val="00975301"/>
    <w:rsid w:val="00980F70"/>
    <w:rsid w:val="00982148"/>
    <w:rsid w:val="009844F1"/>
    <w:rsid w:val="00985AA3"/>
    <w:rsid w:val="009A2491"/>
    <w:rsid w:val="009A698D"/>
    <w:rsid w:val="009B05E6"/>
    <w:rsid w:val="009B38C5"/>
    <w:rsid w:val="009C055F"/>
    <w:rsid w:val="009C1645"/>
    <w:rsid w:val="009C2192"/>
    <w:rsid w:val="009D3BD9"/>
    <w:rsid w:val="009D4198"/>
    <w:rsid w:val="00A114F7"/>
    <w:rsid w:val="00A225F2"/>
    <w:rsid w:val="00A31CB2"/>
    <w:rsid w:val="00A475A5"/>
    <w:rsid w:val="00A7118E"/>
    <w:rsid w:val="00A81990"/>
    <w:rsid w:val="00A85410"/>
    <w:rsid w:val="00AA18A3"/>
    <w:rsid w:val="00AA51C8"/>
    <w:rsid w:val="00AD151D"/>
    <w:rsid w:val="00AD209B"/>
    <w:rsid w:val="00AD27FA"/>
    <w:rsid w:val="00AD487B"/>
    <w:rsid w:val="00AF74BC"/>
    <w:rsid w:val="00B0198B"/>
    <w:rsid w:val="00B13608"/>
    <w:rsid w:val="00B159EB"/>
    <w:rsid w:val="00B15E91"/>
    <w:rsid w:val="00B2101C"/>
    <w:rsid w:val="00B32FFD"/>
    <w:rsid w:val="00B426E7"/>
    <w:rsid w:val="00B46D3C"/>
    <w:rsid w:val="00B52EBD"/>
    <w:rsid w:val="00B668D9"/>
    <w:rsid w:val="00B7414F"/>
    <w:rsid w:val="00B81ECB"/>
    <w:rsid w:val="00B96D86"/>
    <w:rsid w:val="00B97AD0"/>
    <w:rsid w:val="00BA542F"/>
    <w:rsid w:val="00BA5A3A"/>
    <w:rsid w:val="00BB1FE5"/>
    <w:rsid w:val="00BC122A"/>
    <w:rsid w:val="00BC2386"/>
    <w:rsid w:val="00BE6948"/>
    <w:rsid w:val="00BE697D"/>
    <w:rsid w:val="00BF2F0F"/>
    <w:rsid w:val="00C045B3"/>
    <w:rsid w:val="00C126CB"/>
    <w:rsid w:val="00C15DDB"/>
    <w:rsid w:val="00C272C6"/>
    <w:rsid w:val="00C40AAC"/>
    <w:rsid w:val="00C42BFA"/>
    <w:rsid w:val="00C50643"/>
    <w:rsid w:val="00C55522"/>
    <w:rsid w:val="00C55C64"/>
    <w:rsid w:val="00C70E25"/>
    <w:rsid w:val="00C711A3"/>
    <w:rsid w:val="00C727F5"/>
    <w:rsid w:val="00C900D2"/>
    <w:rsid w:val="00C913D0"/>
    <w:rsid w:val="00C95578"/>
    <w:rsid w:val="00C96EF9"/>
    <w:rsid w:val="00CA1501"/>
    <w:rsid w:val="00CC4632"/>
    <w:rsid w:val="00CC6A4F"/>
    <w:rsid w:val="00CD20F9"/>
    <w:rsid w:val="00CF341C"/>
    <w:rsid w:val="00D1615A"/>
    <w:rsid w:val="00D172BC"/>
    <w:rsid w:val="00D17A92"/>
    <w:rsid w:val="00D3000A"/>
    <w:rsid w:val="00D306AE"/>
    <w:rsid w:val="00D32575"/>
    <w:rsid w:val="00D348D6"/>
    <w:rsid w:val="00D41243"/>
    <w:rsid w:val="00D4129D"/>
    <w:rsid w:val="00D443DD"/>
    <w:rsid w:val="00D75687"/>
    <w:rsid w:val="00D77DD3"/>
    <w:rsid w:val="00D805FD"/>
    <w:rsid w:val="00D83DA1"/>
    <w:rsid w:val="00D93439"/>
    <w:rsid w:val="00DA5D0F"/>
    <w:rsid w:val="00DB541B"/>
    <w:rsid w:val="00DC2B93"/>
    <w:rsid w:val="00DC34C2"/>
    <w:rsid w:val="00DC73F7"/>
    <w:rsid w:val="00DC776E"/>
    <w:rsid w:val="00DD2C0A"/>
    <w:rsid w:val="00DE77BC"/>
    <w:rsid w:val="00DF0E61"/>
    <w:rsid w:val="00DF1391"/>
    <w:rsid w:val="00E0539C"/>
    <w:rsid w:val="00E1086E"/>
    <w:rsid w:val="00E13A70"/>
    <w:rsid w:val="00E2571A"/>
    <w:rsid w:val="00E26312"/>
    <w:rsid w:val="00E27E99"/>
    <w:rsid w:val="00E33AF3"/>
    <w:rsid w:val="00E400CE"/>
    <w:rsid w:val="00E401A5"/>
    <w:rsid w:val="00E45781"/>
    <w:rsid w:val="00E50699"/>
    <w:rsid w:val="00E5201F"/>
    <w:rsid w:val="00E55CF6"/>
    <w:rsid w:val="00E61745"/>
    <w:rsid w:val="00E63211"/>
    <w:rsid w:val="00E716C7"/>
    <w:rsid w:val="00E7423C"/>
    <w:rsid w:val="00E768DE"/>
    <w:rsid w:val="00E91CF9"/>
    <w:rsid w:val="00E96F4E"/>
    <w:rsid w:val="00EA67C2"/>
    <w:rsid w:val="00EC490B"/>
    <w:rsid w:val="00ED1324"/>
    <w:rsid w:val="00ED61AD"/>
    <w:rsid w:val="00EE19B3"/>
    <w:rsid w:val="00EE4072"/>
    <w:rsid w:val="00EE6AA9"/>
    <w:rsid w:val="00EF6146"/>
    <w:rsid w:val="00F00877"/>
    <w:rsid w:val="00F0219C"/>
    <w:rsid w:val="00F04E77"/>
    <w:rsid w:val="00F145C5"/>
    <w:rsid w:val="00F17775"/>
    <w:rsid w:val="00F23FF5"/>
    <w:rsid w:val="00F32C75"/>
    <w:rsid w:val="00F33F7F"/>
    <w:rsid w:val="00F33FED"/>
    <w:rsid w:val="00F552A6"/>
    <w:rsid w:val="00F558A0"/>
    <w:rsid w:val="00F57B1B"/>
    <w:rsid w:val="00F6321A"/>
    <w:rsid w:val="00F6544D"/>
    <w:rsid w:val="00F672EE"/>
    <w:rsid w:val="00F74C35"/>
    <w:rsid w:val="00F76B1E"/>
    <w:rsid w:val="00F76CA3"/>
    <w:rsid w:val="00F77E6F"/>
    <w:rsid w:val="00F80B3B"/>
    <w:rsid w:val="00F847B2"/>
    <w:rsid w:val="00F87524"/>
    <w:rsid w:val="00F87E37"/>
    <w:rsid w:val="00F902F0"/>
    <w:rsid w:val="00F94499"/>
    <w:rsid w:val="00F96AB9"/>
    <w:rsid w:val="00F97763"/>
    <w:rsid w:val="00FA3322"/>
    <w:rsid w:val="00FA3411"/>
    <w:rsid w:val="00FA3908"/>
    <w:rsid w:val="00FA5FD1"/>
    <w:rsid w:val="00FA6376"/>
    <w:rsid w:val="00FC180B"/>
    <w:rsid w:val="00FC6B8A"/>
    <w:rsid w:val="00FE0AFA"/>
    <w:rsid w:val="00FE2653"/>
    <w:rsid w:val="00FE7F4C"/>
    <w:rsid w:val="00FF3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25pt"/>
    </o:shapedefaults>
    <o:shapelayout v:ext="edit">
      <o:idmap v:ext="edit" data="1"/>
    </o:shapelayout>
  </w:shapeDefaults>
  <w:decimalSymbol w:val="."/>
  <w:listSeparator w:val=","/>
  <w14:docId w14:val="3B7125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Arial" w:hAnsi="Arial"/>
    </w:rPr>
  </w:style>
  <w:style w:type="paragraph" w:styleId="Heading1">
    <w:name w:val="heading 1"/>
    <w:basedOn w:val="Normal"/>
    <w:next w:val="Normal"/>
    <w:link w:val="Heading1Char"/>
    <w:qFormat/>
    <w:rsid w:val="00874D9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line="280" w:lineRule="exact"/>
      <w:jc w:val="center"/>
    </w:pPr>
    <w:rPr>
      <w:rFonts w:ascii="TheSans Q7 Bold" w:hAnsi="TheSans Q7 Bold"/>
      <w:b/>
      <w:caps/>
      <w:sz w:val="16"/>
    </w:rPr>
  </w:style>
  <w:style w:type="paragraph" w:styleId="Footer">
    <w:name w:val="footer"/>
    <w:basedOn w:val="Normal"/>
    <w:link w:val="FooterChar"/>
    <w:pPr>
      <w:tabs>
        <w:tab w:val="center" w:pos="4320"/>
        <w:tab w:val="right" w:pos="8640"/>
      </w:tabs>
      <w:spacing w:line="200" w:lineRule="exact"/>
    </w:pPr>
    <w:rPr>
      <w:rFonts w:ascii="TheSans Q3 Light" w:hAnsi="TheSans Q3 Light"/>
      <w:sz w:val="15"/>
    </w:rPr>
  </w:style>
  <w:style w:type="paragraph" w:styleId="BodyText">
    <w:name w:val="Body Text"/>
    <w:basedOn w:val="Normal"/>
    <w:pPr>
      <w:spacing w:line="200" w:lineRule="exact"/>
    </w:pPr>
    <w:rPr>
      <w:rFonts w:ascii="TheSans Q3 Light" w:hAnsi="TheSans Q3 Light"/>
      <w:sz w:val="15"/>
    </w:rPr>
  </w:style>
  <w:style w:type="paragraph" w:customStyle="1" w:styleId="IndentNormal">
    <w:name w:val="Indent Normal"/>
    <w:basedOn w:val="Normal"/>
    <w:rsid w:val="003A17EF"/>
    <w:pPr>
      <w:spacing w:after="240" w:line="240" w:lineRule="auto"/>
      <w:ind w:left="1021"/>
      <w:jc w:val="both"/>
    </w:pPr>
    <w:rPr>
      <w:rFonts w:ascii="Times New Roman" w:hAnsi="Times New Roman"/>
      <w:sz w:val="24"/>
    </w:rPr>
  </w:style>
  <w:style w:type="paragraph" w:customStyle="1" w:styleId="referencetext">
    <w:name w:val="reference text"/>
    <w:basedOn w:val="Normal"/>
    <w:rPr>
      <w:sz w:val="17"/>
    </w:rPr>
  </w:style>
  <w:style w:type="paragraph" w:customStyle="1" w:styleId="Footer2">
    <w:name w:val="Footer 2"/>
    <w:basedOn w:val="FootnoteText"/>
    <w:rPr>
      <w:rFonts w:ascii="TheSans Q3 Light" w:hAnsi="TheSans Q3 Light"/>
    </w:rPr>
  </w:style>
  <w:style w:type="paragraph" w:styleId="FootnoteText">
    <w:name w:val="footnote text"/>
    <w:basedOn w:val="Normal"/>
    <w:semiHidden/>
  </w:style>
  <w:style w:type="paragraph" w:customStyle="1" w:styleId="TheSansQ5Plain">
    <w:name w:val="TheSans Q5 Plain"/>
    <w:basedOn w:val="Header"/>
    <w:pPr>
      <w:tabs>
        <w:tab w:val="clear" w:pos="4320"/>
        <w:tab w:val="clear" w:pos="8640"/>
      </w:tabs>
    </w:pPr>
    <w:rPr>
      <w:rFonts w:ascii="TheSans Q5 Plain" w:hAnsi="TheSans Q5 Plain"/>
      <w:sz w:val="24"/>
    </w:rPr>
  </w:style>
  <w:style w:type="paragraph" w:customStyle="1" w:styleId="registeredadd">
    <w:name w:val="registered add"/>
    <w:basedOn w:val="Footer"/>
    <w:pPr>
      <w:spacing w:line="160" w:lineRule="exact"/>
    </w:pPr>
    <w:rPr>
      <w:sz w:val="12"/>
    </w:rPr>
  </w:style>
  <w:style w:type="paragraph" w:styleId="PlainText">
    <w:name w:val="Plain Text"/>
    <w:basedOn w:val="Normal"/>
    <w:rsid w:val="000565DC"/>
    <w:pPr>
      <w:spacing w:line="240" w:lineRule="auto"/>
    </w:pPr>
    <w:rPr>
      <w:rFonts w:ascii="Courier New" w:hAnsi="Courier New" w:cs="Courier New"/>
    </w:rPr>
  </w:style>
  <w:style w:type="character" w:styleId="Hyperlink">
    <w:name w:val="Hyperlink"/>
    <w:rsid w:val="00EE19B3"/>
    <w:rPr>
      <w:color w:val="0000FF"/>
      <w:u w:val="single"/>
    </w:rPr>
  </w:style>
  <w:style w:type="paragraph" w:styleId="BalloonText">
    <w:name w:val="Balloon Text"/>
    <w:basedOn w:val="Normal"/>
    <w:semiHidden/>
    <w:rsid w:val="00472980"/>
    <w:rPr>
      <w:rFonts w:ascii="Tahoma" w:hAnsi="Tahoma" w:cs="Tahoma"/>
      <w:sz w:val="16"/>
      <w:szCs w:val="16"/>
    </w:rPr>
  </w:style>
  <w:style w:type="character" w:styleId="IntenseReference">
    <w:name w:val="Intense Reference"/>
    <w:uiPriority w:val="32"/>
    <w:qFormat/>
    <w:rsid w:val="001B4DD0"/>
    <w:rPr>
      <w:b/>
      <w:bCs/>
      <w:smallCaps/>
      <w:color w:val="C0504D"/>
      <w:spacing w:val="5"/>
      <w:u w:val="single"/>
    </w:rPr>
  </w:style>
  <w:style w:type="paragraph" w:customStyle="1" w:styleId="Default">
    <w:name w:val="Default"/>
    <w:rsid w:val="00493134"/>
    <w:pPr>
      <w:autoSpaceDE w:val="0"/>
      <w:autoSpaceDN w:val="0"/>
      <w:adjustRightInd w:val="0"/>
    </w:pPr>
    <w:rPr>
      <w:rFonts w:ascii="Arial" w:hAnsi="Arial" w:cs="Arial"/>
      <w:color w:val="000000"/>
      <w:sz w:val="24"/>
      <w:szCs w:val="24"/>
    </w:rPr>
  </w:style>
  <w:style w:type="table" w:styleId="TableGrid">
    <w:name w:val="Table Grid"/>
    <w:basedOn w:val="TableNormal"/>
    <w:rsid w:val="00FA6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874D94"/>
    <w:rPr>
      <w:rFonts w:ascii="Cambria" w:eastAsia="Times New Roman" w:hAnsi="Cambria" w:cs="Times New Roman"/>
      <w:b/>
      <w:bCs/>
      <w:kern w:val="32"/>
      <w:sz w:val="32"/>
      <w:szCs w:val="32"/>
    </w:rPr>
  </w:style>
  <w:style w:type="paragraph" w:styleId="ListParagraph">
    <w:name w:val="List Paragraph"/>
    <w:basedOn w:val="Normal"/>
    <w:uiPriority w:val="34"/>
    <w:qFormat/>
    <w:rsid w:val="003F1636"/>
    <w:pPr>
      <w:ind w:left="720"/>
    </w:pPr>
  </w:style>
  <w:style w:type="character" w:customStyle="1" w:styleId="HeaderChar">
    <w:name w:val="Header Char"/>
    <w:link w:val="Header"/>
    <w:rsid w:val="008D0FFA"/>
    <w:rPr>
      <w:rFonts w:ascii="TheSans Q7 Bold" w:hAnsi="TheSans Q7 Bold"/>
      <w:b/>
      <w:caps/>
      <w:sz w:val="16"/>
    </w:rPr>
  </w:style>
  <w:style w:type="character" w:customStyle="1" w:styleId="FooterChar">
    <w:name w:val="Footer Char"/>
    <w:link w:val="Footer"/>
    <w:rsid w:val="008D0FFA"/>
    <w:rPr>
      <w:rFonts w:ascii="TheSans Q3 Light" w:hAnsi="TheSans Q3 Light"/>
      <w:sz w:val="15"/>
    </w:rPr>
  </w:style>
  <w:style w:type="character" w:styleId="CommentReference">
    <w:name w:val="annotation reference"/>
    <w:rsid w:val="00F6321A"/>
    <w:rPr>
      <w:sz w:val="16"/>
      <w:szCs w:val="16"/>
    </w:rPr>
  </w:style>
  <w:style w:type="paragraph" w:styleId="CommentText">
    <w:name w:val="annotation text"/>
    <w:basedOn w:val="Normal"/>
    <w:link w:val="CommentTextChar"/>
    <w:rsid w:val="00F6321A"/>
  </w:style>
  <w:style w:type="character" w:customStyle="1" w:styleId="CommentTextChar">
    <w:name w:val="Comment Text Char"/>
    <w:link w:val="CommentText"/>
    <w:rsid w:val="00F6321A"/>
    <w:rPr>
      <w:rFonts w:ascii="Arial" w:hAnsi="Arial"/>
    </w:rPr>
  </w:style>
  <w:style w:type="paragraph" w:styleId="CommentSubject">
    <w:name w:val="annotation subject"/>
    <w:basedOn w:val="CommentText"/>
    <w:next w:val="CommentText"/>
    <w:link w:val="CommentSubjectChar"/>
    <w:rsid w:val="00F6321A"/>
    <w:rPr>
      <w:b/>
      <w:bCs/>
    </w:rPr>
  </w:style>
  <w:style w:type="character" w:customStyle="1" w:styleId="CommentSubjectChar">
    <w:name w:val="Comment Subject Char"/>
    <w:link w:val="CommentSubject"/>
    <w:rsid w:val="00F6321A"/>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24060">
      <w:bodyDiv w:val="1"/>
      <w:marLeft w:val="0"/>
      <w:marRight w:val="0"/>
      <w:marTop w:val="0"/>
      <w:marBottom w:val="0"/>
      <w:divBdr>
        <w:top w:val="none" w:sz="0" w:space="0" w:color="auto"/>
        <w:left w:val="none" w:sz="0" w:space="0" w:color="auto"/>
        <w:bottom w:val="none" w:sz="0" w:space="0" w:color="auto"/>
        <w:right w:val="none" w:sz="0" w:space="0" w:color="auto"/>
      </w:divBdr>
    </w:div>
    <w:div w:id="320699791">
      <w:bodyDiv w:val="1"/>
      <w:marLeft w:val="0"/>
      <w:marRight w:val="0"/>
      <w:marTop w:val="0"/>
      <w:marBottom w:val="0"/>
      <w:divBdr>
        <w:top w:val="none" w:sz="0" w:space="0" w:color="auto"/>
        <w:left w:val="none" w:sz="0" w:space="0" w:color="auto"/>
        <w:bottom w:val="none" w:sz="0" w:space="0" w:color="auto"/>
        <w:right w:val="none" w:sz="0" w:space="0" w:color="auto"/>
      </w:divBdr>
    </w:div>
    <w:div w:id="1191993162">
      <w:bodyDiv w:val="1"/>
      <w:marLeft w:val="0"/>
      <w:marRight w:val="0"/>
      <w:marTop w:val="0"/>
      <w:marBottom w:val="0"/>
      <w:divBdr>
        <w:top w:val="none" w:sz="0" w:space="0" w:color="auto"/>
        <w:left w:val="none" w:sz="0" w:space="0" w:color="auto"/>
        <w:bottom w:val="none" w:sz="0" w:space="0" w:color="auto"/>
        <w:right w:val="none" w:sz="0" w:space="0" w:color="auto"/>
      </w:divBdr>
    </w:div>
    <w:div w:id="1580166525">
      <w:bodyDiv w:val="1"/>
      <w:marLeft w:val="0"/>
      <w:marRight w:val="0"/>
      <w:marTop w:val="0"/>
      <w:marBottom w:val="0"/>
      <w:divBdr>
        <w:top w:val="none" w:sz="0" w:space="0" w:color="auto"/>
        <w:left w:val="none" w:sz="0" w:space="0" w:color="auto"/>
        <w:bottom w:val="none" w:sz="0" w:space="0" w:color="auto"/>
        <w:right w:val="none" w:sz="0" w:space="0" w:color="auto"/>
      </w:divBdr>
    </w:div>
    <w:div w:id="1679312497">
      <w:bodyDiv w:val="1"/>
      <w:marLeft w:val="0"/>
      <w:marRight w:val="0"/>
      <w:marTop w:val="0"/>
      <w:marBottom w:val="0"/>
      <w:divBdr>
        <w:top w:val="none" w:sz="0" w:space="0" w:color="auto"/>
        <w:left w:val="none" w:sz="0" w:space="0" w:color="auto"/>
        <w:bottom w:val="none" w:sz="0" w:space="0" w:color="auto"/>
        <w:right w:val="none" w:sz="0" w:space="0" w:color="auto"/>
      </w:divBdr>
    </w:div>
    <w:div w:id="1828860366">
      <w:bodyDiv w:val="1"/>
      <w:marLeft w:val="0"/>
      <w:marRight w:val="0"/>
      <w:marTop w:val="0"/>
      <w:marBottom w:val="0"/>
      <w:divBdr>
        <w:top w:val="none" w:sz="0" w:space="0" w:color="auto"/>
        <w:left w:val="none" w:sz="0" w:space="0" w:color="auto"/>
        <w:bottom w:val="none" w:sz="0" w:space="0" w:color="auto"/>
        <w:right w:val="none" w:sz="0" w:space="0" w:color="auto"/>
      </w:divBdr>
    </w:div>
    <w:div w:id="2076514281">
      <w:bodyDiv w:val="1"/>
      <w:marLeft w:val="0"/>
      <w:marRight w:val="0"/>
      <w:marTop w:val="0"/>
      <w:marBottom w:val="0"/>
      <w:divBdr>
        <w:top w:val="none" w:sz="0" w:space="0" w:color="auto"/>
        <w:left w:val="none" w:sz="0" w:space="0" w:color="auto"/>
        <w:bottom w:val="none" w:sz="0" w:space="0" w:color="auto"/>
        <w:right w:val="none" w:sz="0" w:space="0" w:color="auto"/>
      </w:divBdr>
      <w:divsChild>
        <w:div w:id="1025059733">
          <w:marLeft w:val="0"/>
          <w:marRight w:val="0"/>
          <w:marTop w:val="0"/>
          <w:marBottom w:val="0"/>
          <w:divBdr>
            <w:top w:val="none" w:sz="0" w:space="0" w:color="auto"/>
            <w:left w:val="none" w:sz="0" w:space="0" w:color="auto"/>
            <w:bottom w:val="none" w:sz="0" w:space="0" w:color="auto"/>
            <w:right w:val="none" w:sz="0" w:space="0" w:color="auto"/>
          </w:divBdr>
          <w:divsChild>
            <w:div w:id="286012708">
              <w:marLeft w:val="0"/>
              <w:marRight w:val="0"/>
              <w:marTop w:val="0"/>
              <w:marBottom w:val="0"/>
              <w:divBdr>
                <w:top w:val="single" w:sz="6" w:space="0" w:color="C6D1DC"/>
                <w:left w:val="single" w:sz="6" w:space="0" w:color="C6D1DC"/>
                <w:bottom w:val="single" w:sz="6" w:space="0" w:color="C6D1DC"/>
                <w:right w:val="single" w:sz="6" w:space="0" w:color="C6D1DC"/>
              </w:divBdr>
              <w:divsChild>
                <w:div w:id="395127911">
                  <w:marLeft w:val="75"/>
                  <w:marRight w:val="75"/>
                  <w:marTop w:val="0"/>
                  <w:marBottom w:val="150"/>
                  <w:divBdr>
                    <w:top w:val="single" w:sz="6" w:space="8" w:color="CCCCCC"/>
                    <w:left w:val="single" w:sz="6" w:space="8" w:color="CCCCCC"/>
                    <w:bottom w:val="single" w:sz="6" w:space="8" w:color="CCCCCC"/>
                    <w:right w:val="single" w:sz="6" w:space="8" w:color="CCCCCC"/>
                  </w:divBdr>
                  <w:divsChild>
                    <w:div w:id="10693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2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styles" Target="styl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svathawes\Desktop\haslar_word_letter_template_.Par.0001.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chnical Document" ma:contentTypeID="0x010100AA93FF7BD098B843BF294D2841A7CB6A080041F2F611ECD23949BC0ADD66FD9218B8" ma:contentTypeVersion="0" ma:contentTypeDescription="" ma:contentTypeScope="" ma:versionID="152f8de87ffadcf832cab5cceaf42166">
  <xsd:schema xmlns:xsd="http://www.w3.org/2001/XMLSchema" xmlns:xs="http://www.w3.org/2001/XMLSchema" xmlns:p="http://schemas.microsoft.com/office/2006/metadata/properties" xmlns:ns2="f3497c62-a25b-4309-ae35-a6cf9311515b" xmlns:ns3="14bc9e41-8b19-41dc-b263-7506d9e3b155" targetNamespace="http://schemas.microsoft.com/office/2006/metadata/properties" ma:root="true" ma:fieldsID="7b21edd0a26c1d4e51bfd4db11379430" ns2:_="" ns3:_="">
    <xsd:import namespace="f3497c62-a25b-4309-ae35-a6cf9311515b"/>
    <xsd:import namespace="14bc9e41-8b19-41dc-b263-7506d9e3b155"/>
    <xsd:element name="properties">
      <xsd:complexType>
        <xsd:sequence>
          <xsd:element name="documentManagement">
            <xsd:complexType>
              <xsd:all>
                <xsd:element ref="ns2:Custodian" minOccurs="0"/>
                <xsd:element ref="ns2:Commercial_x0020_Marking" minOccurs="0"/>
                <xsd:element ref="ns3:Third_x0020_Party_x0020_Name" minOccurs="0"/>
                <xsd:element ref="ns3:Function"/>
                <xsd:element ref="ns2:_dlc_DocId" minOccurs="0"/>
                <xsd:element ref="ns2:_dlc_DocIdUrl" minOccurs="0"/>
                <xsd:element ref="ns2:_dlc_DocIdPersistId" minOccurs="0"/>
                <xsd:element ref="ns2:Document_x0020_TypeTaxHTField0" minOccurs="0"/>
                <xsd:element ref="ns2:TaxCatchAll" minOccurs="0"/>
                <xsd:element ref="ns2:TaxCatchAllLabel" minOccurs="0"/>
                <xsd:element ref="ns2:TaxKeywordTaxHTField" minOccurs="0"/>
                <xsd:element ref="ns3:Folder_x0020_Name" minOccurs="0"/>
                <xsd:element ref="ns3:For_x0020_R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97c62-a25b-4309-ae35-a6cf9311515b" elementFormDefault="qualified">
    <xsd:import namespace="http://schemas.microsoft.com/office/2006/documentManagement/types"/>
    <xsd:import namespace="http://schemas.microsoft.com/office/infopath/2007/PartnerControls"/>
    <xsd:element name="Custodian" ma:index="4" nillable="true" ma:displayName="Custodian" ma:list="UserInfo" ma:SharePointGroup="0" ma:internalName="Custodian"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rcial_x0020_Marking" ma:index="5" nillable="true" ma:displayName="Commercial Marking" ma:default="NONE" ma:format="RadioButtons" ma:internalName="Commercial_x0020_Marking">
      <xsd:simpleType>
        <xsd:restriction base="dms:Choice">
          <xsd:enumeration value="NONE"/>
          <xsd:enumeration value="QINETIQ PROPRIETARY"/>
          <xsd:enumeration value="QINETIQ IN CONFIDENCE"/>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Document_x0020_TypeTaxHTField0" ma:index="12" nillable="true" ma:taxonomy="true" ma:internalName="Document_x0020_TypeTaxHTField0" ma:taxonomyFieldName="Document_x0020_Type" ma:displayName="Document Sub-Type" ma:readOnly="false" ma:default="" ma:fieldId="{ce5a0dfb-709a-4c6c-b9df-d6ce1129ce82}" ma:sspId="9ecdee03-7b9a-4e09-936c-1feb560ee034" ma:termSetId="e60fbad8-e313-4899-b3f7-582f9825b54f"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E6E16739-333B-451A-A09D-5E4CDE6C31B0}" ma:internalName="TaxCatchAll" ma:showField="CatchAllData" ma:web="{89abbd09-9d68-4557-a506-37b5b3240798}">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description="" ma:hidden="true" ma:list="{E6E16739-333B-451A-A09D-5E4CDE6C31B0}" ma:internalName="TaxCatchAllLabel" ma:readOnly="true" ma:showField="CatchAllDataLabel" ma:web="{89abbd09-9d68-4557-a506-37b5b3240798}">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Enterprise Keywords" ma:fieldId="{23f27201-bee3-471e-b2e7-b64fd8b7ca38}" ma:taxonomyMulti="true" ma:sspId="184951ae-7b7e-4c26-85db-986c744f3396"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4bc9e41-8b19-41dc-b263-7506d9e3b155" elementFormDefault="qualified">
    <xsd:import namespace="http://schemas.microsoft.com/office/2006/documentManagement/types"/>
    <xsd:import namespace="http://schemas.microsoft.com/office/infopath/2007/PartnerControls"/>
    <xsd:element name="Third_x0020_Party_x0020_Name" ma:index="6" nillable="true" ma:displayName="Third Party Name" ma:internalName="Third_x0020_Party_x0020_Name">
      <xsd:simpleType>
        <xsd:restriction base="dms:Text">
          <xsd:maxLength value="255"/>
        </xsd:restriction>
      </xsd:simpleType>
    </xsd:element>
    <xsd:element name="Function" ma:index="7" ma:displayName="Function" ma:format="Dropdown" ma:internalName="Function">
      <xsd:simpleType>
        <xsd:restriction base="dms:Choice">
          <xsd:enumeration value="Sales"/>
          <xsd:enumeration value="Project Management"/>
          <xsd:enumeration value="Commercial"/>
          <xsd:enumeration value="Technical / Engineering"/>
          <xsd:enumeration value="Supply Chain"/>
          <xsd:enumeration value="Finance"/>
        </xsd:restriction>
      </xsd:simpleType>
    </xsd:element>
    <xsd:element name="Folder_x0020_Name" ma:index="20" nillable="true" ma:displayName="Folder Name" ma:hidden="true" ma:internalName="Folder_x0020_Name" ma:readOnly="false">
      <xsd:simpleType>
        <xsd:restriction base="dms:Text">
          <xsd:maxLength value="255"/>
        </xsd:restriction>
      </xsd:simpleType>
    </xsd:element>
    <xsd:element name="For_x0020_Review" ma:index="22" nillable="true" ma:displayName="For Review" ma:default="No" ma:description="Ready for review ?" ma:format="RadioButtons" ma:hidden="true" ma:internalName="For_x0020_Review" ma:readOnly="false">
      <xsd:simpleType>
        <xsd:restriction base="dms:Choice">
          <xsd:enumeration value="No"/>
          <xsd:enumeration value="Y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TaxHTField0 xmlns="f3497c62-a25b-4309-ae35-a6cf9311515b">
      <Terms xmlns="http://schemas.microsoft.com/office/infopath/2007/PartnerControls"/>
    </Document_x0020_TypeTaxHTField0>
    <Third_x0020_Party_x0020_Name xmlns="14bc9e41-8b19-41dc-b263-7506d9e3b155" xsi:nil="true"/>
    <Function xmlns="14bc9e41-8b19-41dc-b263-7506d9e3b155">Technical / Engineering</Function>
    <For_x0020_Review xmlns="14bc9e41-8b19-41dc-b263-7506d9e3b155">No</For_x0020_Review>
    <TaxCatchAll xmlns="f3497c62-a25b-4309-ae35-a6cf9311515b"/>
    <Folder_x0020_Name xmlns="14bc9e41-8b19-41dc-b263-7506d9e3b155" xsi:nil="true"/>
    <Commercial_x0020_Marking xmlns="f3497c62-a25b-4309-ae35-a6cf9311515b">NONE</Commercial_x0020_Marking>
    <Custodian xmlns="f3497c62-a25b-4309-ae35-a6cf9311515b">
      <UserInfo xmlns="f3497c62-a25b-4309-ae35-a6cf9311515b">
        <DisplayName xmlns="f3497c62-a25b-4309-ae35-a6cf9311515b"/>
        <AccountId xmlns="f3497c62-a25b-4309-ae35-a6cf9311515b" xsi:nil="true"/>
        <AccountType xmlns="f3497c62-a25b-4309-ae35-a6cf9311515b"/>
      </UserInfo>
    </Custodian>
    <TaxKeywordTaxHTField xmlns="f3497c62-a25b-4309-ae35-a6cf9311515b">
      <Terms xmlns="http://schemas.microsoft.com/office/infopath/2007/PartnerControls"/>
    </TaxKeywordTaxHTField>
  </documentManagement>
</p:properties>
</file>

<file path=customXml/item4.xml><?xml version="1.0" encoding="utf-8"?>
<?mso-contentType ?>
<spe:Receivers xmlns:spe="http://schemas.microsoft.com/sharepoint/events"/>
</file>

<file path=customXml/item5.xml><?xml version="1.0" encoding="utf-8"?>
<?mso-contentType ?>
<SharedContentType xmlns="Microsoft.SharePoint.Taxonomy.ContentTypeSync" SourceId="9ecdee03-7b9a-4e09-936c-1feb560ee034" ContentTypeId="0x010100AA93FF7BD098B843BF294D2841A7CB6A08" PreviousValue="false"/>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DAE88-4030-49B6-8C5E-FA96F910B3B0}">
  <ds:schemaRefs>
    <ds:schemaRef ds:uri="http://schemas.microsoft.com/sharepoint/v3/contenttype/forms"/>
  </ds:schemaRefs>
</ds:datastoreItem>
</file>

<file path=customXml/itemProps2.xml><?xml version="1.0" encoding="utf-8"?>
<ds:datastoreItem xmlns:ds="http://schemas.openxmlformats.org/officeDocument/2006/customXml" ds:itemID="{C455AA32-6B18-465A-9B4E-556728155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97c62-a25b-4309-ae35-a6cf9311515b"/>
    <ds:schemaRef ds:uri="14bc9e41-8b19-41dc-b263-7506d9e3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D2C83-A16B-499C-B29E-F7580D3039E1}">
  <ds:schemaRefs>
    <ds:schemaRef ds:uri="http://schemas.microsoft.com/office/2006/metadata/properties"/>
    <ds:schemaRef ds:uri="http://schemas.microsoft.com/office/infopath/2007/PartnerControls"/>
    <ds:schemaRef ds:uri="f3497c62-a25b-4309-ae35-a6cf9311515b"/>
    <ds:schemaRef ds:uri="14bc9e41-8b19-41dc-b263-7506d9e3b155"/>
  </ds:schemaRefs>
</ds:datastoreItem>
</file>

<file path=customXml/itemProps4.xml><?xml version="1.0" encoding="utf-8"?>
<ds:datastoreItem xmlns:ds="http://schemas.openxmlformats.org/officeDocument/2006/customXml" ds:itemID="{53E904D4-B009-410B-9CB2-D94AEA5609E2}">
  <ds:schemaRefs>
    <ds:schemaRef ds:uri="http://schemas.microsoft.com/sharepoint/events"/>
  </ds:schemaRefs>
</ds:datastoreItem>
</file>

<file path=customXml/itemProps5.xml><?xml version="1.0" encoding="utf-8"?>
<ds:datastoreItem xmlns:ds="http://schemas.openxmlformats.org/officeDocument/2006/customXml" ds:itemID="{7FF64C99-B154-4B63-9D4A-0548B502509C}">
  <ds:schemaRefs>
    <ds:schemaRef ds:uri="Microsoft.SharePoint.Taxonomy.ContentTypeSync"/>
  </ds:schemaRefs>
</ds:datastoreItem>
</file>

<file path=customXml/itemProps6.xml><?xml version="1.0" encoding="utf-8"?>
<ds:datastoreItem xmlns:ds="http://schemas.openxmlformats.org/officeDocument/2006/customXml" ds:itemID="{69F7ED8F-2EA4-4E7E-8FF5-CF46F706BA67}">
  <ds:schemaRefs>
    <ds:schemaRef ds:uri="http://schemas.microsoft.com/office/2006/metadata/longProperties"/>
  </ds:schemaRefs>
</ds:datastoreItem>
</file>

<file path=customXml/itemProps7.xml><?xml version="1.0" encoding="utf-8"?>
<ds:datastoreItem xmlns:ds="http://schemas.openxmlformats.org/officeDocument/2006/customXml" ds:itemID="{C503EF32-782B-0C48-8DFE-F7FBD1D7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d:\Profiles\svathawes\Desktop\haslar_word_letter_template_.Par.0001.File.dot</Template>
  <TotalTime>69</TotalTime>
  <Pages>3</Pages>
  <Words>772</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Letter report</vt:lpstr>
    </vt:vector>
  </TitlesOfParts>
  <Company>The Partners</Company>
  <LinksUpToDate>false</LinksUpToDate>
  <CharactersWithSpaces>5163</CharactersWithSpaces>
  <SharedDoc>false</SharedDoc>
  <HLinks>
    <vt:vector size="6" baseType="variant">
      <vt:variant>
        <vt:i4>7667787</vt:i4>
      </vt:variant>
      <vt:variant>
        <vt:i4>0</vt:i4>
      </vt:variant>
      <vt:variant>
        <vt:i4>0</vt:i4>
      </vt:variant>
      <vt:variant>
        <vt:i4>5</vt:i4>
      </vt:variant>
      <vt:variant>
        <vt:lpwstr>mailto:sdunningham@qinetiq.com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report</dc:title>
  <dc:creator>svathawes</dc:creator>
  <cp:lastModifiedBy>Microsoft Office User</cp:lastModifiedBy>
  <cp:revision>3</cp:revision>
  <cp:lastPrinted>2017-02-23T16:52:00Z</cp:lastPrinted>
  <dcterms:created xsi:type="dcterms:W3CDTF">2017-02-28T11:35:00Z</dcterms:created>
  <dcterms:modified xsi:type="dcterms:W3CDTF">2017-02-28T15:30:00Z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0x010100AA93FF7BD098B843BF294D2841A7CB6A080041F2F611ECD23949BC0ADD66FD9218B8</vt:lpwstr>
  </property>
</Properties>
</file>